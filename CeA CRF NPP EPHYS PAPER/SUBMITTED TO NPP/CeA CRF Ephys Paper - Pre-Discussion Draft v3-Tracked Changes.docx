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F2BAD" w14:textId="77777777" w:rsidR="00053DC6" w:rsidRPr="001879C7" w:rsidRDefault="00053DC6" w:rsidP="00053DC6">
      <w:pPr>
        <w:pStyle w:val="Heading1"/>
      </w:pPr>
      <w:commentRangeStart w:id="0"/>
      <w:commentRangeStart w:id="1"/>
      <w:r>
        <w:t>Introduction</w:t>
      </w:r>
      <w:commentRangeEnd w:id="0"/>
      <w:r>
        <w:rPr>
          <w:rStyle w:val="CommentReference"/>
          <w:rFonts w:ascii="Arial" w:eastAsia="Calibri" w:hAnsi="Arial" w:cs="Calibri"/>
          <w:color w:val="auto"/>
        </w:rPr>
        <w:commentReference w:id="0"/>
      </w:r>
      <w:commentRangeEnd w:id="1"/>
      <w:r w:rsidR="0052054B">
        <w:rPr>
          <w:rStyle w:val="CommentReference"/>
          <w:rFonts w:ascii="Arial" w:eastAsia="Calibri" w:hAnsi="Arial" w:cs="Calibri"/>
          <w:color w:val="auto"/>
        </w:rPr>
        <w:commentReference w:id="1"/>
      </w:r>
    </w:p>
    <w:p w14:paraId="290B85C2" w14:textId="77777777" w:rsidR="00053DC6" w:rsidRPr="004731E5" w:rsidRDefault="00053DC6" w:rsidP="00053DC6">
      <w:pPr>
        <w:pStyle w:val="Heading2"/>
      </w:pPr>
      <w:r w:rsidRPr="004731E5">
        <w:t>Alcohol &amp; binge drinking</w:t>
      </w:r>
    </w:p>
    <w:p w14:paraId="3A172B42" w14:textId="6B788BD1" w:rsidR="00053DC6" w:rsidRDefault="00053DC6" w:rsidP="00053DC6">
      <w:r w:rsidRPr="009C63E4">
        <w:t>Alcohol is the most widely used psychoactive drug in the world</w:t>
      </w:r>
      <w:r>
        <w:t>,</w:t>
      </w:r>
      <w:r w:rsidRPr="009C63E4">
        <w:t xml:space="preserve"> and </w:t>
      </w:r>
      <w:r>
        <w:t>alcohol use disorders (</w:t>
      </w:r>
      <w:r w:rsidRPr="009C63E4">
        <w:t>AUDs</w:t>
      </w:r>
      <w:r>
        <w:t>)</w:t>
      </w:r>
      <w:r w:rsidRPr="009C63E4">
        <w:t xml:space="preserve"> </w:t>
      </w:r>
      <w:r w:rsidRPr="009C63E4">
        <w:rPr>
          <w:noProof/>
        </w:rPr>
        <w:t>are responsible</w:t>
      </w:r>
      <w:r w:rsidRPr="009C63E4">
        <w:t xml:space="preserve"> for 6% of all deaths</w:t>
      </w:r>
      <w:r w:rsidRPr="009C63E4">
        <w:fldChar w:fldCharType="begin"/>
      </w:r>
      <w:r w:rsidR="003C5BC1">
        <w:instrText xml:space="preserve"> ADDIN ZOTERO_ITEM CSL_CITATION {"citationID":"j3v8vpgru","properties":{"formattedCitation":"\\super 1\\nosupersub{}","plainCitation":"1","noteIndex":0},"citationItems":[{"id":2673,"uris":["http://zotero.org/users/97784/items/BVR435M2"],"uri":["http://zotero.org/users/97784/items/BVR435M2"],"itemData":{"id":2673,"type":"webpage","title":"WHO | World Health Statistics 2014","container-title":"WHO","URL":"http://www.who.int/gho/publications/world_health_statistics/2014/en/","accessed":{"date-parts":[["2017",3,21]]}}}],"schema":"https://github.com/citation-style-language/schema/raw/master/csl-citation.json"} </w:instrText>
      </w:r>
      <w:r w:rsidRPr="009C63E4">
        <w:fldChar w:fldCharType="separate"/>
      </w:r>
      <w:r w:rsidRPr="00C30E25">
        <w:rPr>
          <w:rFonts w:cs="Arial"/>
          <w:szCs w:val="24"/>
          <w:vertAlign w:val="superscript"/>
        </w:rPr>
        <w:t>1</w:t>
      </w:r>
      <w:r w:rsidRPr="009C63E4">
        <w:fldChar w:fldCharType="end"/>
      </w:r>
      <w:r w:rsidRPr="009C63E4">
        <w:t>.</w:t>
      </w:r>
      <w:r>
        <w:t xml:space="preserve"> </w:t>
      </w:r>
      <w:r w:rsidRPr="00E8553F">
        <w:t xml:space="preserve">AUD, like most drug dependence disorders, can be conceptualized as a dysregulation between reward and stress systems, with long-term alterations in </w:t>
      </w:r>
      <w:r>
        <w:t>both systems</w:t>
      </w:r>
      <w:r>
        <w:fldChar w:fldCharType="begin"/>
      </w:r>
      <w:r w:rsidR="003C5BC1">
        <w:instrText xml:space="preserve"> ADDIN ZOTERO_ITEM CSL_CITATION {"citationID":"nXVaXZAt","properties":{"formattedCitation":"\\super 2\\nosupersub{}","plainCitation":"2","noteIndex":0},"citationItems":[{"id":1618,"uris":["http://zotero.org/users/97784/items/7V9V3BQT"],"uri":["http://zotero.org/users/97784/items/7V9V3BQT"],"itemData":{"id":1618,"type":"article-journal","title":"Neurobiological substrates for the dark side of compulsivity in addiction","container-title":"Neuropharmacology","collection-title":"Frontiers in Addiction Research: Celebrating the 35th Anniversary of the National Institute on Drug Abuse","page":"18-31","volume":"56, Supplement 1","source":"ScienceDirect","abstract":"Drug addiction can be defined by a compulsion to seek and take drug, loss of control in limiting intake, and the emergence of a negative emotional state when access to the drug is prevented. Drug addiction impacts multiple motivational mechanisms and can be conceptualized as a disorder that progresses from impulsivity (positive reinforcement) to compulsivity (negative reinforcement). The construct of negative reinforcement is defined as drug taking that alleviates a negative emotional state. The negative emotional state that drives such negative reinforcement is hypothesized to derive from dysregulation of key neurochemical elements involved in reward and stress within the basal forebrain structures involving the ventral striatum and extended amygdala. Specific neurochemical elements in these structures include not only decreases in reward neurotransmission, such as decreases in dopamine and opioid peptide function in the ventral striatum, but also recruitment of brain stress systems, such as corticotropin-releasing factor (CRF), in the extended amygdala. Acute withdrawal from all major drugs of abuse produces increases in reward thresholds, increases in anxiety-like responses, and increases in extracellular levels of CRF in the central nucleus of the amygdala. CRF receptor antagonists also block excessive drug intake produced by dependence. A brain stress response system is hypothesized to be activated by acute excessive drug intake, to be sensitized during repeated withdrawal, to persist into protracted abstinence, and to contribute to the compulsivity of addiction. Other components of brain stress systems in the extended amygdala that interact with CRF and may contribute to the negative motivational state of withdrawal include norepinephrine, dynorphin, and neuropeptide Y. The combination of loss of reward function and recruitment of brain stress systems provides a powerful neurochemical basis for a negative emotional state that is responsible for the negative reinforcement driving, at least in part, the compulsivity of addiction.","DOI":"10.1016/j.neuropharm.2008.07.043","ISSN":"0028-3908","journalAbbreviation":"Neuropharmacology","author":[{"family":"Koob","given":"George F."}],"issued":{"date-parts":[["2009"]]}}}],"schema":"https://github.com/citation-style-language/schema/raw/master/csl-citation.json"} </w:instrText>
      </w:r>
      <w:r>
        <w:fldChar w:fldCharType="separate"/>
      </w:r>
      <w:r w:rsidRPr="00C30E25">
        <w:rPr>
          <w:rFonts w:cs="Arial"/>
          <w:szCs w:val="24"/>
          <w:vertAlign w:val="superscript"/>
        </w:rPr>
        <w:t>2</w:t>
      </w:r>
      <w:r>
        <w:fldChar w:fldCharType="end"/>
      </w:r>
      <w:r w:rsidRPr="009C63E4">
        <w:t>.</w:t>
      </w:r>
      <w:r>
        <w:t xml:space="preserve"> T</w:t>
      </w:r>
      <w:r w:rsidRPr="009C63E4">
        <w:t xml:space="preserve">he hedonic nature of drugs of abuse </w:t>
      </w:r>
      <w:r w:rsidRPr="009C63E4">
        <w:rPr>
          <w:noProof/>
        </w:rPr>
        <w:t>drives</w:t>
      </w:r>
      <w:r w:rsidRPr="009C63E4">
        <w:t xml:space="preserve"> initial consumption via the reward </w:t>
      </w:r>
      <w:r w:rsidRPr="00D42408">
        <w:rPr>
          <w:noProof/>
        </w:rPr>
        <w:t>system</w:t>
      </w:r>
      <w:r w:rsidRPr="009C63E4">
        <w:t xml:space="preserve"> but lead</w:t>
      </w:r>
      <w:r>
        <w:t>s to escalation/</w:t>
      </w:r>
      <w:r w:rsidRPr="009C63E4">
        <w:t>binge consumption and</w:t>
      </w:r>
      <w:r>
        <w:t>,</w:t>
      </w:r>
      <w:r w:rsidRPr="009C63E4">
        <w:t xml:space="preserve"> ultimately</w:t>
      </w:r>
      <w:r>
        <w:t xml:space="preserve">, drug </w:t>
      </w:r>
      <w:commentRangeStart w:id="2"/>
      <w:commentRangeStart w:id="3"/>
      <w:commentRangeStart w:id="4"/>
      <w:commentRangeStart w:id="5"/>
      <w:r w:rsidRPr="009C63E4">
        <w:t>dependence</w:t>
      </w:r>
      <w:r>
        <w:fldChar w:fldCharType="begin"/>
      </w:r>
      <w:r w:rsidR="003C5BC1">
        <w:instrText xml:space="preserve"> ADDIN ZOTERO_ITEM CSL_CITATION {"citationID":"gtSnFSzp","properties":{"formattedCitation":"\\super 3\\nosupersub{}","plainCitation":"3","noteIndex":0},"citationItems":[{"id":2422,"uris":["http://zotero.org/users/97784/items/QWAED2A6"],"uri":["http://zotero.org/users/97784/items/QWAED2A6"],"itemData":{"id":2422,"type":"article-journal","title":"Addiction is a Reward Deficit and Stress Surfeit Disorder","container-title":"Frontiers in Psychiatry","volume":"4","source":"PubMed Central","abstract":"Drug addiction can be defined by a three-stage cycle – binge/intoxication, withdrawal/negative affect, and preoccupation/anticipation – that involves allostatic changes in the brain reward and stress systems. Two primary sources of reinforcement, positive and negative reinforcement, have been hypothesized to play a role in this allostatic process. The negative emotional state that drives negative reinforcement is hypothesized to derive from dysregulation of key neurochemical elements involved in the brain reward and stress systems. Specific neurochemical elements in these structures include not only decreases in reward system function (within-system opponent processes) but also recruitment of the brain stress systems mediated by corticotropin-releasing factor (CRF) and dynorphin-κ opioid systems in the ventral striatum, extended amygdala, and frontal cortex (both between-system opponent processes). CRF antagonists block anxiety-like responses associated with withdrawal, block increases in reward thresholds produced by withdrawal from drugs of abuse, and block compulsive-like drug taking during extended access. Excessive drug taking also engages the activation of CRF in the medial prefrontal cortex, paralleled by deficits in executive function that may facilitate the transition to compulsive-like responding. Neuropeptide Y, a powerful anti-stress neurotransmitter, has a profile of action on compulsive-like responding for ethanol similar to a CRF1 antagonist. Blockade of the κ opioid system can also block dysphoric-like effects associated with withdrawal from drugs of abuse and block the development of compulsive-like responding during extended access to drugs of abuse, suggesting another powerful brain stress system that contributes to compulsive drug seeking. The loss of reward function and recruitment of brain systems provide a powerful neurochemical basis that drives the compulsivity of addiction.","URL":"http://www.ncbi.nlm.nih.gov/pmc/articles/PMC3730086/","DOI":"10.3389/fpsyt.2013.00072","ISSN":"1664-0640","note":"PMID: 23914176\nPMCID: PMC3730086","journalAbbreviation":"Front Psychiatry","author":[{"family":"Koob","given":"George F."}],"issued":{"date-parts":[["2013",8,1]]},"accessed":{"date-parts":[["2016",12,20]]}}}],"schema":"https://github.com/citation-style-language/schema/raw/master/csl-citation.json"} </w:instrText>
      </w:r>
      <w:r>
        <w:fldChar w:fldCharType="separate"/>
      </w:r>
      <w:r w:rsidRPr="00C30E25">
        <w:rPr>
          <w:rFonts w:cs="Arial"/>
          <w:szCs w:val="24"/>
          <w:vertAlign w:val="superscript"/>
        </w:rPr>
        <w:t>3</w:t>
      </w:r>
      <w:r>
        <w:fldChar w:fldCharType="end"/>
      </w:r>
      <w:commentRangeEnd w:id="2"/>
      <w:commentRangeEnd w:id="5"/>
      <w:r>
        <w:rPr>
          <w:rStyle w:val="CommentReference"/>
        </w:rPr>
        <w:commentReference w:id="2"/>
      </w:r>
      <w:commentRangeEnd w:id="3"/>
      <w:commentRangeEnd w:id="4"/>
      <w:r>
        <w:rPr>
          <w:rStyle w:val="CommentReference"/>
        </w:rPr>
        <w:commentReference w:id="3"/>
      </w:r>
      <w:r>
        <w:rPr>
          <w:rStyle w:val="CommentReference"/>
        </w:rPr>
        <w:commentReference w:id="4"/>
      </w:r>
      <w:r>
        <w:rPr>
          <w:rStyle w:val="CommentReference"/>
        </w:rPr>
        <w:commentReference w:id="5"/>
      </w:r>
      <w:r w:rsidRPr="009C63E4">
        <w:t>.</w:t>
      </w:r>
      <w:r>
        <w:t xml:space="preserve"> Therefore, binge consumption of alcohol is a</w:t>
      </w:r>
      <w:r w:rsidRPr="008C28CE">
        <w:t xml:space="preserve"> critical first step in the development of alcoholism</w:t>
      </w:r>
      <w:r>
        <w:fldChar w:fldCharType="begin"/>
      </w:r>
      <w:r w:rsidR="003C5BC1">
        <w:instrText xml:space="preserve"> ADDIN ZOTERO_ITEM CSL_CITATION {"citationID":"41s9KuTg","properties":{"formattedCitation":"\\super 4\\uc0\\u8211{}6\\nosupersub{}","plainCitation":"4–6","noteIndex":0},"citationItems":[{"id":8155,"uris":["http://zotero.org/users/97784/items/DLSZXXMM"],"uri":["http://zotero.org/users/97784/items/DLSZXXMM"],"itemData":{"id":8155,"type":"article-journal","title":"Magnitude of alcohol-related mortality and morbidity among U.S. college students ages 18-24: changes from 1998 to 2001","container-title":"Annual Review of Public Health","page":"259-279","volume":"26","source":"PubMed","abstract":"Integrating data from the National Highway Traffic Safety Administration, the Centers for Disease Control and Prevention, national coroner studies, census and college enrollment data for 18-24-year-olds, the National Household Survey on Drug Abuse, and the Harvard College Alcohol Survey, we calculated the alcohol-related unintentional injury deaths and other health problems among college students ages 18-24 in 1998 and 2001. Among college students ages 18-24 from 1998 to 2001, alcohol-related unintentional injury deaths increased from nearly 1600 to more than 1700, an increase of 6% per college population. The proportion of 18-24-year-old college students who reported driving under the influence of alcohol increased from 26.5% to 31.4%, an increase from 2.3 million students to 2.8 million. During both years more than 500,000 students were unintentionally injured because of drinking and more than 600,000 were hit/assaulted by another drinking student. Greater enforcement of the legal drinking age of 21 and zero tolerance laws, increases in alcohol taxes, and wider implementation of screening and counseling programs and comprehensive community interventions can reduce college drinking and associated harm to students and others.","DOI":"10.1146/annurev.publhealth.26.021304.144652","ISSN":"0163-7525","note":"PMID: 15760289","shortTitle":"Magnitude of alcohol-related mortality and morbidity among U.S. college students ages 18-24","journalAbbreviation":"Annu Rev Public Health","language":"eng","author":[{"family":"Hingson","given":"Ralph"},{"family":"Heeren","given":"Timothy"},{"family":"Winter","given":"Michael"},{"family":"Wechsler","given":"Henry"}],"issued":{"date-parts":[["2005"]]}}},{"id":8150,"uris":["http://zotero.org/users/97784/items/WKPRGV2S"],"uri":["http://zotero.org/users/97784/items/WKPRGV2S"],"itemData":{"id":8150,"type":"article-journal","title":"Magnitude of and Trends in Alcohol-Related Mortality and Morbidity Among U.S. College Students Ages 18-24, 1998-2005","container-title":"Journal of Studies on Alcohol and Drugs. Supplement","page":"12-20","issue":"16","source":"PubMed Central","abstract":"Objective:\nThe aim of this study was to estimate, among college students ages 18-24, the numbers of alcohol-related unintentional injury deaths and other problems over the period from 1998 through 2005.\n\nMethod:\nThe analysis integrated data on 18- to 24-year-olds and college students from each of the following data sources: the National Highway Traffic Safety Administration Fatality Analysis Reporting System, Centers for Disease Control and Prevention Injury Mortality Data, National Coroner Studies, census and college enrollment data, the National Household Survey on Drug Use and Health, and the College Alcohol Study.\n\nResults:\nAmong college students ages 18-24, alcohol-related unintentional injury deaths increased 3% per 100,000 from 1,440 in 1998 to 1,825 in 2005. From 1999 to 2005, the proportions of college students ages 18-24 who reported consuming five or more drinks on at least one occasion in the past month increased from 41.7% to 44.7%, and the proportions who drove under the influence of alcohol in the past year increased from 26.5% to 28.9%—7% and 9% proportional increases, respectively. The increases occurred among college students ages 21-24, not 18-20. In 2001, 599,000 (10.5%) full-time 4-year college students were injured because of drinking, 696,000 (12%) were hit or assaulted by another drinking college student, and 97,000 (2%) were victims of alcohol-related sexual assault or date rape. A 2005 follow-up of students in schools with the highest proportions of heavy drinkers found no significant changes in the proportions experiencing these events.\n\nConclusions:\nThe persistence of college drinking problems underscores an urgent need to implement prevention and counseling approaches identified through research to reduce alcohol-related harms among college students and other young adults.","ISSN":"1946-584X","note":"PMID: 19538908\nPMCID: PMC2701090","journalAbbreviation":"J Stud Alcohol Drugs Suppl","author":[{"family":"Hingson","given":"Ralph W."},{"family":"Zha","given":"Wenxing"},{"family":"Weitzman","given":"Elissa R."}],"issued":{"date-parts":[["2009",7]]}}},{"id":8157,"uris":["http://zotero.org/users/97784/items/IDWMXE6Y"],"uri":["http://zotero.org/users/97784/items/IDWMXE6Y"],"itemData":{"id":8157,"type":"article-journal","title":"Binge Drinking and Associated Health Risk Behaviors Among High School Students","container-title":"Pediatrics","page":"76-85","volume":"119","issue":"1","source":"pediatrics.aappublications.org.proxy-hs.researchport.umd.edu","abstract":"OBJECTIVES. Underage drinking contributes to the 3 leading causes of death (unintentional injury, homicide, and suicide) among persons aged 12 to 20 years. Most adverse health effects from underage drinking stem from acute intoxication resulting from binge drinking. Although binge drinking, typically defined as consuming ≥5 drinks on an occasion, is a common pattern of alcohol consumption among youth, few population-based studies have focused specifically on the characteristics of underage binge drinkers and their associated health risk behaviors.\nMETHODS. We analyzed data on current drinking, binge drinking, and other health risk behaviors from the 2003 National Youth Risk Behavior Survey. Prevalence estimates and 95% confidence intervals were calculated by using SAS and SUDAAN statistical software. Logistic regression was used to examine the associations between different patterns of alcohol consumption and health risk behaviors.\nRESULTS. Overall, 44.9% of high school students reported drinking alcohol during the past 30 days (28.8% binge drank and 16.1% drank alcohol but did not binge drink). Although girls reported more current drinking with no binge drinking, binge-drinking rates were similar among boys and girls. Binge-drinking rates increased with age and school grade. Students who binge drank were more likely than both nondrinkers and current drinkers who did not binge to report poor school performance and involvement in other health risk behaviors such as riding with a driver who had been drinking, being currently sexually active, smoking cigarettes or cigars, being a victim of dating violence, attempting suicide, and using illicit drugs. A strong dose-response relationship was found between the frequency of binge drinking and the prevalence of other health risk behaviors.\nCONCLUSIONS. Binge drinking is the most common pattern of alcohol consumption among high school youth who drink alcohol and is strongly associated with a wide range of other health risk behaviors. Effective intervention strategies (eg, enforcement of the minimum legal drinking age, screening and brief intervention, and increasing alcohol taxes) should be implemented to prevent underage alcohol consumption and adverse health and social consequences resulting from this behavior.","DOI":"10.1542/peds.2006-1517","ISSN":"0031-4005, 1098-4275","note":"PMID: 17200273","language":"en","author":[{"family":"Miller","given":"Jacqueline W."},{"family":"Naimi","given":"Timothy S."},{"family":"Brewer","given":"Robert D."},{"family":"Jones","given":"Sherry Everett"}],"issued":{"date-parts":[["2007",1,1]]}}}],"schema":"https://github.com/citation-style-language/schema/raw/master/csl-citation.json"} </w:instrText>
      </w:r>
      <w:r>
        <w:fldChar w:fldCharType="separate"/>
      </w:r>
      <w:r w:rsidRPr="00652D7D">
        <w:rPr>
          <w:rFonts w:cs="Arial"/>
          <w:szCs w:val="24"/>
          <w:vertAlign w:val="superscript"/>
        </w:rPr>
        <w:t>4–6</w:t>
      </w:r>
      <w:r>
        <w:fldChar w:fldCharType="end"/>
      </w:r>
      <w:r>
        <w:t>.</w:t>
      </w:r>
      <w:r w:rsidRPr="009C63E4">
        <w:t xml:space="preserve"> </w:t>
      </w:r>
      <w:r>
        <w:t xml:space="preserve"> </w:t>
      </w:r>
    </w:p>
    <w:p w14:paraId="25E35D44" w14:textId="77777777" w:rsidR="00053DC6" w:rsidRPr="001879C7" w:rsidRDefault="00053DC6" w:rsidP="00053DC6">
      <w:pPr>
        <w:pStyle w:val="Heading2"/>
      </w:pPr>
      <w:r w:rsidRPr="001879C7">
        <w:t>Corticotropin-releasing factor system</w:t>
      </w:r>
    </w:p>
    <w:p w14:paraId="1E7DCED3" w14:textId="1A670D12" w:rsidR="00053DC6" w:rsidRPr="003E07C3" w:rsidRDefault="00053DC6" w:rsidP="00053DC6">
      <w:r>
        <w:t>L</w:t>
      </w:r>
      <w:r w:rsidRPr="009C63E4">
        <w:t>ong-term alterations in brain stress and reward circuitry</w:t>
      </w:r>
      <w:r w:rsidRPr="009C63E4">
        <w:fldChar w:fldCharType="begin"/>
      </w:r>
      <w:r w:rsidR="003C5BC1">
        <w:instrText xml:space="preserve"> ADDIN ZOTERO_ITEM CSL_CITATION {"citationID":"25a0tvpmcn","properties":{"formattedCitation":"\\super 2\\nosupersub{}","plainCitation":"2","noteIndex":0},"citationItems":[{"id":1618,"uris":["http://zotero.org/users/97784/items/7V9V3BQT"],"uri":["http://zotero.org/users/97784/items/7V9V3BQT"],"itemData":{"id":1618,"type":"article-journal","title":"Neurobiological substrates for the dark side of compulsivity in addiction","container-title":"Neuropharmacology","collection-title":"Frontiers in Addiction Research: Celebrating the 35th Anniversary of the National Institute on Drug Abuse","page":"18-31","volume":"56, Supplement 1","source":"ScienceDirect","abstract":"Drug addiction can be defined by a compulsion to seek and take drug, loss of control in limiting intake, and the emergence of a negative emotional state when access to the drug is prevented. Drug addiction impacts multiple motivational mechanisms and can be conceptualized as a disorder that progresses from impulsivity (positive reinforcement) to compulsivity (negative reinforcement). The construct of negative reinforcement is defined as drug taking that alleviates a negative emotional state. The negative emotional state that drives such negative reinforcement is hypothesized to derive from dysregulation of key neurochemical elements involved in reward and stress within the basal forebrain structures involving the ventral striatum and extended amygdala. Specific neurochemical elements in these structures include not only decreases in reward neurotransmission, such as decreases in dopamine and opioid peptide function in the ventral striatum, but also recruitment of brain stress systems, such as corticotropin-releasing factor (CRF), in the extended amygdala. Acute withdrawal from all major drugs of abuse produces increases in reward thresholds, increases in anxiety-like responses, and increases in extracellular levels of CRF in the central nucleus of the amygdala. CRF receptor antagonists also block excessive drug intake produced by dependence. A brain stress response system is hypothesized to be activated by acute excessive drug intake, to be sensitized during repeated withdrawal, to persist into protracted abstinence, and to contribute to the compulsivity of addiction. Other components of brain stress systems in the extended amygdala that interact with CRF and may contribute to the negative motivational state of withdrawal include norepinephrine, dynorphin, and neuropeptide Y. The combination of loss of reward function and recruitment of brain stress systems provides a powerful neurochemical basis for a negative emotional state that is responsible for the negative reinforcement driving, at least in part, the compulsivity of addiction.","DOI":"10.1016/j.neuropharm.2008.07.043","ISSN":"0028-3908","journalAbbreviation":"Neuropharmacology","author":[{"family":"Koob","given":"George F."}],"issued":{"date-parts":[["2009"]]}}}],"schema":"https://github.com/citation-style-language/schema/raw/master/csl-citation.json"} </w:instrText>
      </w:r>
      <w:r w:rsidRPr="009C63E4">
        <w:fldChar w:fldCharType="separate"/>
      </w:r>
      <w:r w:rsidRPr="00C30E25">
        <w:rPr>
          <w:rFonts w:cs="Arial"/>
          <w:szCs w:val="24"/>
          <w:vertAlign w:val="superscript"/>
        </w:rPr>
        <w:t>2</w:t>
      </w:r>
      <w:r w:rsidRPr="009C63E4">
        <w:fldChar w:fldCharType="end"/>
      </w:r>
      <w:r>
        <w:t xml:space="preserve"> that mediate the important behavioral consequences of binge alcohol drinking have been</w:t>
      </w:r>
      <w:r w:rsidRPr="009C63E4">
        <w:t xml:space="preserve"> difficult to study </w:t>
      </w:r>
      <w:r>
        <w:t xml:space="preserve">due to the </w:t>
      </w:r>
      <w:r w:rsidRPr="002A6A8F">
        <w:rPr>
          <w:noProof/>
        </w:rPr>
        <w:t>heterogen</w:t>
      </w:r>
      <w:r>
        <w:rPr>
          <w:noProof/>
        </w:rPr>
        <w:t>e</w:t>
      </w:r>
      <w:r w:rsidRPr="002A6A8F">
        <w:rPr>
          <w:noProof/>
        </w:rPr>
        <w:t>ous</w:t>
      </w:r>
      <w:r>
        <w:t xml:space="preserve"> composition of the regions involved</w:t>
      </w:r>
      <w:r w:rsidRPr="009C63E4">
        <w:t>.</w:t>
      </w:r>
      <w:r>
        <w:t xml:space="preserve"> One critical </w:t>
      </w:r>
      <w:r w:rsidRPr="00AB00D4">
        <w:rPr>
          <w:noProof/>
        </w:rPr>
        <w:t>neur</w:t>
      </w:r>
      <w:r>
        <w:rPr>
          <w:noProof/>
        </w:rPr>
        <w:t>al</w:t>
      </w:r>
      <w:r w:rsidRPr="00AB00D4">
        <w:rPr>
          <w:noProof/>
        </w:rPr>
        <w:t xml:space="preserve"> signaling</w:t>
      </w:r>
      <w:r>
        <w:t xml:space="preserve"> molecule that bridges the gap between the stress and reward circuitry is </w:t>
      </w:r>
      <w:r w:rsidRPr="007730F7">
        <w:rPr>
          <w:noProof/>
        </w:rPr>
        <w:t>corticotropin-releasing</w:t>
      </w:r>
      <w:r>
        <w:t xml:space="preserve"> factor (CRF). CRF </w:t>
      </w:r>
      <w:r w:rsidRPr="009C63E4">
        <w:t xml:space="preserve">is a 41-amino acid neuromodulator involved in regulating stress and </w:t>
      </w:r>
      <w:r w:rsidRPr="007730F7">
        <w:rPr>
          <w:noProof/>
        </w:rPr>
        <w:t>reward</w:t>
      </w:r>
      <w:r w:rsidRPr="007730F7">
        <w:rPr>
          <w:noProof/>
        </w:rPr>
        <w:fldChar w:fldCharType="begin"/>
      </w:r>
      <w:r w:rsidR="003C5BC1" w:rsidRPr="007730F7">
        <w:rPr>
          <w:noProof/>
        </w:rPr>
        <w:instrText xml:space="preserve"> ADDIN ZOTERO_ITEM CSL_CITATION {"citationID":"V0WwRmhx","properties":{"formattedCitation":"\\super 7\\nosupersub{}","plainCitation":"7","noteIndex":0},"citationItems":[{"id":8171,"uris":["http://zotero.org/users/97784/items/TXBGTKXU"],"uri":["http://zotero.org/users/97784/items/TXBGTKXU"],"itemData":{"id":8171,"type":"article-journal","title":"Characterization of rat hypothalamic corticotropin-releasing factor.","container-title":"Proceedings of the National Academy of Sciences of the United States of America","page":"4851-4855","volume":"80","issue":"15","source":"PubMed Central","abstract":"A polypeptide was purified from rat hypothalamic extracts on the basis of its high intrinsic activity to release corticotropin (ACTH) from cultured rat anterior pituitary cells and its immunoactivity in a radioimmunoassay directed against the NH2 terminus (residues 4-20) of ovine hypothalamic corticotropin-releasing factor (CRF). Based on Edman degradation, peptide mapping, and amino acid analysis, the primary structure of this rat CRF was established to be: H-Ser-Glu-Glu-Pro-Pro-Ile-Ser-Leu-Asp-Leu-Thr-Phe-His-Leu-Leu-Arg-Glu-Val-Leu-Glu-Met-Ala-Arg-Ala-Glu-Gln-Leu-Ala-Gln-Gln-Ala-His-Ser-Asn-Arg-Lys-Leu-Met-Glu-Ile-Ile-NH2. The hypophysiotropic potency of synthetic rat CRF did not deviate significantly from the potencies of the isolated native peptide or of synthetic ovine CRF. The close structural relationship between rat and ovine hypothalamic CRF is indicated by an 83% sequence homology.","ISSN":"0027-8424","note":"PMID: 6603620\nPMCID: PMC384143","journalAbbreviation":"Proc Natl Acad Sci U S A","author":[{"family":"Rivier","given":"J"},{"family":"Spiess","given":"J"},{"family":"Vale","given":"W"}],"issued":{"date-parts":[["1983",8]]}}}],"schema":"https://github.com/citation-style-language/schema/raw/master/csl-citation.json"} </w:instrText>
      </w:r>
      <w:r w:rsidRPr="007730F7">
        <w:rPr>
          <w:noProof/>
        </w:rPr>
        <w:fldChar w:fldCharType="separate"/>
      </w:r>
      <w:r w:rsidRPr="007730F7">
        <w:rPr>
          <w:rFonts w:cs="Arial"/>
          <w:noProof/>
          <w:szCs w:val="24"/>
          <w:vertAlign w:val="superscript"/>
        </w:rPr>
        <w:t>7</w:t>
      </w:r>
      <w:r w:rsidRPr="007730F7">
        <w:rPr>
          <w:noProof/>
        </w:rPr>
        <w:fldChar w:fldCharType="end"/>
      </w:r>
      <w:r w:rsidR="007730F7" w:rsidRPr="006C3B70">
        <w:rPr>
          <w:noProof/>
        </w:rPr>
        <w:t xml:space="preserve"> </w:t>
      </w:r>
      <w:r>
        <w:t xml:space="preserve">and </w:t>
      </w:r>
      <w:r w:rsidRPr="009B09E1">
        <w:t xml:space="preserve">is </w:t>
      </w:r>
      <w:r>
        <w:t xml:space="preserve">also </w:t>
      </w:r>
      <w:r w:rsidRPr="009B09E1">
        <w:t xml:space="preserve">colocalized </w:t>
      </w:r>
      <w:r>
        <w:t>in GABA and glutamate neurons</w:t>
      </w:r>
      <w:r w:rsidRPr="009B09E1">
        <w:fldChar w:fldCharType="begin"/>
      </w:r>
      <w:r w:rsidR="003C5BC1">
        <w:instrText xml:space="preserve"> ADDIN ZOTERO_ITEM CSL_CITATION {"citationID":"DMavq5kf","properties":{"formattedCitation":"\\super 8\\nosupersub{}","plainCitation":"8","noteIndex":0},"citationItems":[{"id":8242,"uris":["http://zotero.org/users/97784/items/VAUD6HAP"],"uri":["http://zotero.org/users/97784/items/VAUD6HAP"],"itemData":{"id":8242,"type":"article-journal","title":"A ventral tegmental CRF–glutamate–dopamine interaction in addiction","container-title":"Brain Research","collection-title":"Neuropeptides in Stress and Addiction","page":"38-43","volume":"1314","source":"ScienceDirect","abstract":"Stress-induced reinstatement of cocaine-seeking is blocked by antagonists for the stress-related neurohormone corticotropin-releasing factor (CRF). One site of this action is the ventral tegmental area (VTA), where mild footshock stress causes CRF release, glutamate release, and dopaminergic activation in cocaine-experienced but not cocaine-naive animals. Infusion of CRF into VTA has similar effects to footshock in cocaine-experienced animals but fails to cause significant VTA glutamate release or dopaminergic activation in cocaine-naive animals. The reinstatement, glutamate release, and dopamine release are prevented by VTA infusions of CRF-receptor 2 (CRF-R2) but not CRF-R1 antagonists. Reinstatement is triggered by some but not all CRF-R2 agonists and some but not all CRF-R1 agonists; the common denominator of the effective agonists is that they bind to the CRF-binding protein (CRF-BP), which appears to be essential for the behavioral and VTA effects of stress and CRF in cocaine-experienced animals. In situ hybridization reveals mRNA for CRF-R1 and CRF-BP but not CRF-R2 in a subset of VTA dopamine neurons. Electron microscopy reveals primarily asymmetric synapses between a subset of VTA terminals containing glutamate and CRF and a subset of VTA dopaminergic neurons and primarily symmetric synapses between a subset of CRF terminals that do not contain glutamate and a subset of GABAergic neurons in VTA. Thus, a complex and not yet fully understood interaction of CRF, glutamate, and the mesocorticolimbic dopamine system is established by experience with cocaine, and this alteration appears to contribute importantly to the transition from casual to compulsive cocaine-seeking.","DOI":"10.1016/j.brainres.2009.09.101","ISSN":"0006-8993","journalAbbreviation":"Brain Research","author":[{"family":"Wise","given":"Roy A."},{"family":"Morales","given":"Marisela"}],"issued":{"date-parts":[["2010",2,16]]}}}],"schema":"https://github.com/citation-style-language/schema/raw/master/csl-citation.json"} </w:instrText>
      </w:r>
      <w:r w:rsidRPr="009B09E1">
        <w:fldChar w:fldCharType="separate"/>
      </w:r>
      <w:r w:rsidRPr="00652D7D">
        <w:rPr>
          <w:rFonts w:cs="Arial"/>
          <w:szCs w:val="24"/>
          <w:vertAlign w:val="superscript"/>
        </w:rPr>
        <w:t>8</w:t>
      </w:r>
      <w:r w:rsidRPr="009B09E1">
        <w:fldChar w:fldCharType="end"/>
      </w:r>
      <w:r>
        <w:t xml:space="preserve">. </w:t>
      </w:r>
      <w:r w:rsidRPr="00507F9B">
        <w:t xml:space="preserve"> </w:t>
      </w:r>
      <w:r>
        <w:t xml:space="preserve">There are 2 G-protein coupled receptors for CRF, CRFR1 </w:t>
      </w:r>
      <w:r w:rsidRPr="006C3B70">
        <w:rPr>
          <w:noProof/>
        </w:rPr>
        <w:t>and</w:t>
      </w:r>
      <w:r>
        <w:t xml:space="preserve"> CRFR2</w:t>
      </w:r>
      <w:r>
        <w:fldChar w:fldCharType="begin"/>
      </w:r>
      <w:r w:rsidR="003C5BC1">
        <w:instrText xml:space="preserve"> ADDIN ZOTERO_ITEM CSL_CITATION {"citationID":"6q9ryHvO","properties":{"formattedCitation":"\\super 9\\nosupersub{}","plainCitation":"9","noteIndex":0},"citationItems":[{"id":8668,"uris":["http://zotero.org/users/97784/items/UX8NL2XV"],"uri":["http://zotero.org/users/97784/items/UX8NL2XV"],"itemData":{"id":8668,"type":"article-journal","title":"CRF and CRF Receptors: Role in Stress Responsivity and Other Behaviors","container-title":"Annual Review of Pharmacology and Toxicology","page":"525-557","volume":"44","issue":"1","source":"Annual Reviews","abstract":"Since corticotropin-releasing factor (CRF) was first characterized, a growing family of ligands and receptors has evolved. The mammalian family members include CRF, urocortinI (UcnI), UcnII, and UcnIII, along with two receptors, CRFR1 and CRFR2, and a CRF binding protein. These family members differ in their tissue distribution and pharmacology. Studies have provided evidence supporting an important role of this family in regulation of the endocrine and behavioral responses to stress. Although CRF appears to play a stimulatory role in stress responsivity through activation of CRFR1, specific actions of UcnII and UcnIII on CRFR2 may be important for dampening stress sensitivity. As the only ligand with high affinity for both receptors, UcnI's role may be promiscuous. Regulation of the relative contribution of the two CRF receptors to brain CRF pathways may be essential in coordinating physiological responses to stress. The development of disorders related to heightened stress sensitivity and dysregulation of stress-coping mechanisms appears to involve regulatory mechanisms of CRF family members.","DOI":"10.1146/annurev.pharmtox.44.101802.121410","note":"PMID: 14744257","shortTitle":"CRF and CRF Receptors","author":[{"family":"Bale","given":"Tracy L."},{"family":"Vale","given":"Wylie W."}],"issued":{"date-parts":[["2004"]]}}}],"schema":"https://github.com/citation-style-language/schema/raw/master/csl-citation.json"} </w:instrText>
      </w:r>
      <w:r>
        <w:fldChar w:fldCharType="separate"/>
      </w:r>
      <w:r w:rsidRPr="00652D7D">
        <w:rPr>
          <w:rFonts w:cs="Arial"/>
          <w:szCs w:val="24"/>
          <w:vertAlign w:val="superscript"/>
        </w:rPr>
        <w:t>9</w:t>
      </w:r>
      <w:r>
        <w:fldChar w:fldCharType="end"/>
      </w:r>
      <w:r>
        <w:t>, with a 10-fold stronger affinity for CRFR1 vs CRFR2</w:t>
      </w:r>
      <w:r>
        <w:fldChar w:fldCharType="begin"/>
      </w:r>
      <w:r w:rsidR="003C5BC1">
        <w:instrText xml:space="preserve"> ADDIN ZOTERO_ITEM CSL_CITATION {"citationID":"40665jhE","properties":{"formattedCitation":"\\super 10\\nosupersub{}","plainCitation":"10","noteIndex":0},"citationItems":[{"id":8667,"uris":["http://zotero.org/users/97784/items/INT5SCLS"],"uri":["http://zotero.org/users/97784/items/INT5SCLS"],"itemData":{"id":8667,"type":"article-journal","title":"Identification of a second corticotropin-releasing factor receptor gene and characterization of a cDNA expressed in heart.","container-title":"Proceedings of the National Academy of Sciences of the United States of America","page":"2969-2973","volume":"92","issue":"7","source":"PubMed Central","abstract":"Corticotropin-releasing factor (CRF; corticoliberin) regulates the secretion of corticotropin (ACTH) and beta-endorphin and has a broad range of effects on the nervous, endocrine, reproductive, cardiovascular, gastrointestinal, and immune systems. Recently, human, rat, and mouse CRF receptors (CRF-R) have been cloned and functionally and anatomically characterized. We report here the cloning of a second CRF-R cDNA (CRF-RB), which encodes a protein of 431 amino acids, which is 16 amino acids longer and 68% similar to the previously cloned CRF-R, CRF-RA. When transiently expressed in COS-M6 cells, CRF-RB binds CRF with high affinity [Kd = 1.2 (0.57-2.5)nM] and transduces the CRF-stimulated signal of the accumulation of intracellular cAMP, which is inhibited by a CRF antagonist. Comparison of the amino acid sequences of CRF-RB and the previously cloned receptor reveals major differences in the N-terminal domain and in the extracellular loops, whereas the sequences of the intracellular loops are nearly identical. CRF-RB and related transcripts are expressed in the heart, as well as in other tissues, including the gastrointestinal tract, epididymis, and brain.","ISSN":"0027-8424","note":"PMID: 7708757\nPMCID: PMC42340","journalAbbreviation":"Proc Natl Acad Sci U S A","author":[{"family":"Perrin","given":"M"},{"family":"Donaldson","given":"C"},{"family":"Chen","given":"R"},{"family":"Blount","given":"A"},{"family":"Berggren","given":"T"},{"family":"Bilezikjian","given":"L"},{"family":"Sawchenko","given":"P"},{"family":"Vale","given":"W"}],"issued":{"date-parts":[["1995",3,28]]}}}],"schema":"https://github.com/citation-style-language/schema/raw/master/csl-citation.json"} </w:instrText>
      </w:r>
      <w:r>
        <w:fldChar w:fldCharType="separate"/>
      </w:r>
      <w:r w:rsidRPr="00652D7D">
        <w:rPr>
          <w:rFonts w:cs="Arial"/>
          <w:szCs w:val="24"/>
          <w:vertAlign w:val="superscript"/>
        </w:rPr>
        <w:t>10</w:t>
      </w:r>
      <w:r>
        <w:fldChar w:fldCharType="end"/>
      </w:r>
      <w:r>
        <w:t>. The amount of extracellular CRF that is available to bind is modulated by CRF-binding protein (CRF-BP), which controls extracellularly available CRF to its receptors</w:t>
      </w:r>
      <w:r w:rsidRPr="003E07C3">
        <w:fldChar w:fldCharType="begin"/>
      </w:r>
      <w:r w:rsidR="003C5BC1">
        <w:instrText xml:space="preserve"> ADDIN ZOTERO_ITEM CSL_CITATION {"citationID":"WBSbybom","properties":{"formattedCitation":"\\super 11,12\\nosupersub{}","plainCitation":"11,12","noteIndex":0},"citationItems":[{"id":8670,"uris":["http://zotero.org/users/97784/items/WFFCBEF2"],"uri":["http://zotero.org/users/97784/items/WFFCBEF2"],"itemData":{"id":8670,"type":"article-journal","title":"Corticotropin Releasing Factor (CRF) Binding Protein: A Novel Regulator of CRF and Related Peptides","container-title":"Frontiers in Neuroendocrinology","page":"362-382","volume":"16","issue":"4","source":"ScienceDirect","abstract":"A 37-kDa corticotropin releasing factor (CRF) binding protein (CRF-BP) was purified from human plasma by repeated affinity purification and subsequently sequenced and cloned. The human and rat CRF-BP cDNAs encode proteins of 322 amino acids with one putative signal sequence, one N-glycosylation site, and 10 conserved cysteines. Human CRF-BP binds human CRF with high affinity but has low affinity for the ovine peptide. In contrast, sheep CRF-BP binds human and ovine CRF with high affinity. The CRF-BP gene consists of seven exons and six introns and is located on chromosome 13 and loci 5q of the mouse and human genomes, respectively. CRF-BP inhibits the adrenocorticotrophic hormone (ACTH) releasing properties of CRF in vitro. CRF-BP dimerizes after binding CRF and clears the peptide from blood. This clearance mechanism protects the maternal pituitary gland from elevated plasma CRF levels found during the third trimester of human pregnancy. CRF-BP is expressed in the brains of all species so far tested but is uniquely expressed in human liver and placenta. In brain, CRF-BP is membrane associated and is predominantly expressed in the cerebral cortex and subcortical limbic structures. In some brain areas CRF-BP colocalizes with CRF and CRF receptors. The protein is also present in pituitary corticotropes, where it is under positive glucocorticoid control, and is likely to locally modulate CRF-induced ACTH secretion. The ligand requirements of the CRF receptor and the CRF-BP can be distinguished in that central human CRF fragments, such as CRF (6-33) and CRF (9-33), have high affinity for CRF-BP but low affinity for the CRF receptor. The binding protein's ability to inhibit CRF-induced ACTH secretion can be reversed by CRF (6-33) and CRF (9-33), suggesting that ligand inhibitors may have utility in elevating free CRF levels in disease states associated with decreased CRF. Thus, by controlling the amount of free CRF which activates CRF receptors, it is likely that the CRF-BP is an important modulator of CRF both in the CNS and in the periphery.","DOI":"10.1006/frne.1995.1013","ISSN":"0091-3022","shortTitle":"Corticotropin Releasing Factor (CRF) Binding Protein","journalAbbreviation":"Frontiers in Neuroendocrinology","author":[{"family":"Behan","given":"Dominic P."},{"family":"De Souza","given":"Errol B."},{"family":"Lowry","given":"Philip J."},{"family":"Potter","given":"Ellen"},{"family":"Sawchenko","given":"Paul"},{"family":"Vale","given":"Wylie W."}],"issued":{"date-parts":[["1995",10,1]]}}},{"id":8669,"uris":["http://zotero.org/users/97784/items/5U3F4PKB"],"uri":["http://zotero.org/users/97784/items/5U3F4PKB"],"itemData":{"id":8669,"type":"article-journal","title":"Corticotropin-releasing hormone-binding protein: biochemistry and function from fishes to mammals","container-title":"Journal of Endocrinology","page":"89-97","volume":"175","issue":"1","source":"joe.endocrinology-journals.org","DOI":"10.1677/joe.0.1750089","ISSN":"0022-0795, 1479-6805","note":"PMID: 12379493","shortTitle":"Corticotropin-releasing hormone-binding protein","journalAbbreviation":"J Endocrinol","language":"en","author":[{"family":"Seasholtz","given":"A. F."},{"family":"Valverde","given":"R. A."},{"family":"Denver","given":"R. J."}],"issued":{"date-parts":[["2002",10,1]]}}}],"schema":"https://github.com/citation-style-language/schema/raw/master/csl-citation.json"} </w:instrText>
      </w:r>
      <w:r w:rsidRPr="003E07C3">
        <w:fldChar w:fldCharType="separate"/>
      </w:r>
      <w:r w:rsidRPr="00652D7D">
        <w:rPr>
          <w:rFonts w:cs="Arial"/>
          <w:szCs w:val="24"/>
          <w:vertAlign w:val="superscript"/>
        </w:rPr>
        <w:t>11,12</w:t>
      </w:r>
      <w:r w:rsidRPr="003E07C3">
        <w:fldChar w:fldCharType="end"/>
      </w:r>
      <w:r w:rsidRPr="003E07C3">
        <w:t xml:space="preserve">. </w:t>
      </w:r>
      <w:bookmarkStart w:id="6" w:name="_Hlk478013936"/>
    </w:p>
    <w:p w14:paraId="5B743550" w14:textId="7AF73BAA" w:rsidR="00053DC6" w:rsidRDefault="00053DC6" w:rsidP="00053DC6">
      <w:r w:rsidRPr="003E07C3">
        <w:t xml:space="preserve">CRF </w:t>
      </w:r>
      <w:r w:rsidRPr="003E07C3">
        <w:rPr>
          <w:noProof/>
        </w:rPr>
        <w:t>is believed</w:t>
      </w:r>
      <w:r w:rsidRPr="003E07C3">
        <w:t xml:space="preserve"> to play a role in all three conceptual stages of drug addiction- </w:t>
      </w:r>
      <w:r w:rsidRPr="003E07C3">
        <w:rPr>
          <w:i/>
        </w:rPr>
        <w:t>binge/intoxication,</w:t>
      </w:r>
      <w:r w:rsidRPr="003E07C3">
        <w:t xml:space="preserve"> </w:t>
      </w:r>
      <w:r w:rsidRPr="003E07C3">
        <w:rPr>
          <w:i/>
        </w:rPr>
        <w:t xml:space="preserve">withdrawal/negative </w:t>
      </w:r>
      <w:r w:rsidRPr="003E07C3">
        <w:rPr>
          <w:i/>
          <w:noProof/>
        </w:rPr>
        <w:t>affect</w:t>
      </w:r>
      <w:r w:rsidRPr="003E07C3">
        <w:t xml:space="preserve">, and </w:t>
      </w:r>
      <w:r w:rsidRPr="003E07C3">
        <w:rPr>
          <w:i/>
        </w:rPr>
        <w:t>preoccupation/anticipation</w:t>
      </w:r>
      <w:r>
        <w:rPr>
          <w:i/>
        </w:rPr>
        <w:fldChar w:fldCharType="begin"/>
      </w:r>
      <w:r w:rsidR="003C5BC1">
        <w:rPr>
          <w:i/>
        </w:rPr>
        <w:instrText xml:space="preserve"> ADDIN ZOTERO_ITEM CSL_CITATION {"citationID":"vXZKR1JX","properties":{"formattedCitation":"\\super 13\\nosupersub{}","plainCitation":"13","noteIndex":0},"citationItems":[{"id":2496,"uris":["http://zotero.org/users/97784/items/V5XW275F"],"uri":["http://zotero.org/users/97784/items/V5XW275F"],"itemData":{"id":2496,"type":"article-journal","title":"Neurocircuitry of Addiction","container-title":"Neuropsychopharmacology","page":"217-238","volume":"35","issue":"1","source":"PubMed Central","abstract":"Drug addiction is a chronically relapsing disorder that has been characterized by (1) compulsion to seek and take the drug, (2) loss of control in limiting intake, and (3) emergence of a negative emotional state (eg, dysphoria, anxiety, irritability) reflecting a motivational withdrawal syndrome when access to the drug is prevented. Drug addiction has been conceptualized as a disorder that involves elements of both impulsivity and compulsivity that yield a composite addiction cycle composed of three stages: ‘binge/intoxication', ‘withdrawal/negative affect', and ‘preoccupation/anticipation' (craving). Animal and human imaging studies have revealed discrete circuits that mediate the three stages of the addiction cycle with key elements of the ventral tegmental area and ventral striatum as a focal point for the binge/intoxication stage, a key role for the extended amygdala in the withdrawal/negative affect stage, and a key role in the preoccupation/anticipation stage for a widely distributed network involving the orbitofrontal cortex–dorsal striatum, prefrontal cortex, basolateral amygdala, hippocampus, and insula involved in craving and the cingulate gyrus, dorsolateral prefrontal, and inferior frontal cortices in disrupted inhibitory control. The transition to addiction involves neuroplasticity in all of these structures that may begin with changes in the mesolimbic dopamine system and a cascade of neuroadaptations from the ventral striatum to dorsal striatum and orbitofrontal cortex and eventually dysregulation of the prefrontal cortex, cingulate gyrus, and extended amygdala. The delineation of the neurocircuitry of the evolving stages of the addiction syndrome forms a heuristic basis for the search for the molecular, genetic, and neuropharmacological neuroadaptations that are key to vulnerability for developing and maintaining addiction.","DOI":"10.1038/npp.2009.110","ISSN":"0893-133X","note":"PMID: 19710631\nPMCID: PMC2805560","journalAbbreviation":"Neuropsychopharmacology","author":[{"family":"Koob","given":"George F"},{"family":"Volkow","given":"Nora D"}],"issued":{"date-parts":[["2010",1]]}}}],"schema":"https://github.com/citation-style-language/schema/raw/master/csl-citation.json"} </w:instrText>
      </w:r>
      <w:r>
        <w:rPr>
          <w:i/>
        </w:rPr>
        <w:fldChar w:fldCharType="separate"/>
      </w:r>
      <w:r w:rsidRPr="004F15CE">
        <w:rPr>
          <w:rFonts w:cs="Arial"/>
          <w:szCs w:val="24"/>
          <w:vertAlign w:val="superscript"/>
        </w:rPr>
        <w:t>13</w:t>
      </w:r>
      <w:r>
        <w:rPr>
          <w:i/>
        </w:rPr>
        <w:fldChar w:fldCharType="end"/>
      </w:r>
      <w:r w:rsidRPr="003E07C3">
        <w:rPr>
          <w:i/>
        </w:rPr>
        <w:t>.</w:t>
      </w:r>
      <w:r w:rsidRPr="003E07C3">
        <w:t xml:space="preserve"> </w:t>
      </w:r>
      <w:r>
        <w:t xml:space="preserve">CRF </w:t>
      </w:r>
      <w:r w:rsidRPr="009C63E4">
        <w:t xml:space="preserve">neurons are present throughout the brain, including the </w:t>
      </w:r>
      <w:r>
        <w:t>c</w:t>
      </w:r>
      <w:r w:rsidRPr="009C63E4">
        <w:t xml:space="preserve">entral </w:t>
      </w:r>
      <w:r>
        <w:t>a</w:t>
      </w:r>
      <w:r w:rsidRPr="009C63E4">
        <w:t>mygdala (</w:t>
      </w:r>
      <w:r w:rsidRPr="009C63E4">
        <w:rPr>
          <w:noProof/>
        </w:rPr>
        <w:t>CeA</w:t>
      </w:r>
      <w:r w:rsidRPr="009C63E4">
        <w:t>), paraventricular nucleus of the hypothalamus (PVH), the locus coeruleus (LC)</w:t>
      </w:r>
      <w:r>
        <w:t>,</w:t>
      </w:r>
      <w:r w:rsidRPr="009C63E4">
        <w:t xml:space="preserve"> and the bed nucleus of the </w:t>
      </w:r>
      <w:r w:rsidRPr="009C63E4">
        <w:rPr>
          <w:noProof/>
        </w:rPr>
        <w:t>stria</w:t>
      </w:r>
      <w:r>
        <w:t xml:space="preserve"> terminalis </w:t>
      </w:r>
      <w:r>
        <w:lastRenderedPageBreak/>
        <w:t>(BNST).</w:t>
      </w:r>
      <w:r w:rsidRPr="00F97EAC">
        <w:t xml:space="preserve"> </w:t>
      </w:r>
      <w:r w:rsidRPr="00387598">
        <w:t xml:space="preserve">  </w:t>
      </w:r>
      <w:bookmarkEnd w:id="6"/>
      <w:r w:rsidRPr="00387598">
        <w:t>The CRF system in the extended amygdala is suspected to be a critical driver in the escalation of drug taking</w:t>
      </w:r>
      <w:r>
        <w:t>, as it is</w:t>
      </w:r>
      <w:r w:rsidRPr="00387598">
        <w:t xml:space="preserve"> </w:t>
      </w:r>
      <w:r>
        <w:t>hijacked</w:t>
      </w:r>
      <w:r w:rsidRPr="00387598">
        <w:t xml:space="preserve"> over time concomitant with the increasing strength of the aversive negative-affect-stage</w:t>
      </w:r>
      <w:r w:rsidRPr="006525B6">
        <w:rPr>
          <w:color w:val="FF0000"/>
        </w:rPr>
        <w:fldChar w:fldCharType="begin"/>
      </w:r>
      <w:r w:rsidR="003C5BC1">
        <w:rPr>
          <w:color w:val="FF0000"/>
        </w:rPr>
        <w:instrText xml:space="preserve"> ADDIN ZOTERO_ITEM CSL_CITATION {"citationID":"1Wr240aw","properties":{"formattedCitation":"\\super 14\\uc0\\u8211{}20\\nosupersub{}","plainCitation":"14–20","noteIndex":0},"citationItems":[{"id":8205,"uris":["http://zotero.org/users/97784/items/WNW3ZT26"],"uri":["http://zotero.org/users/97784/items/WNW3ZT26"],"itemData":{"id":8205,"type":"article-journal","title":"A key role for corticotropin-releasing factor in alcohol dependence","container-title":"Trends in Neurosciences","page":"399-406","volume":"30","issue":"8","source":"ScienceDirect","abstract":"Recent data indicate that alcohol dependence induces long-term neuroadaptations that recruit a negative emotional state. This leads to excessive alcohol ingestion motivated by relief of negative emotionality. A key mechanism in this transition to negative reinforcement is a recruitment of corticotropin-releasing factor (CRF) signaling within the amygdala. Long term upregulation of CRF1 receptors is observed in the amygdala following a history of dependence, and CRF antagonists selectively block emotionality, excessive alcohol drinking and stress-induced reinstatement of alcohol-seeking in post-dependent animals. Innate upregulation of CRF1 receptor expression mimics the post-dependent phenotype, both with regard to emotional responses and ethanol self-administration. Therefore, the CRF system is emerging as a key element of the neuroadaptive changes driving alcoholism and as a major target for its treatment.","DOI":"10.1016/j.tins.2007.06.006","ISSN":"0166-2236","journalAbbreviation":"Trends in Neurosciences","author":[{"family":"Heilig","given":"Markus"},{"family":"Koob","given":"George F."}],"issued":{"date-parts":[["2007",8,1]]}}},{"id":2710,"uris":["http://zotero.org/users/97784/items/GMIF2VD3"],"uri":["http://zotero.org/users/97784/items/GMIF2VD3"],"itemData":{"id":2710,"type":"article-journal","title":"Acute withdrawal, protracted abstinence and negative affect in alcoholism: Are they linked?","container-title":"Addiction Biology","page":"169-184","volume":"15","issue":"2","source":"PubMed Central","abstract":"The role of withdrawal-related phenomena in development and maintenance of alcohol addiction remains under debate. A “self-medication” framework postulates that emotional changes are induced by a history of alcohol use, persist into abstinence, and are a major factor in maintaining alcoholism. This view initially focused on negative emotional states during early withdrawal: these are pronounced, occur in the vast majority of alcohol dependent patients, and are characterized by depressed mood and elevated anxiety. This concept lost popularity with the realization that, in most patients, these symptoms abate over 3 – 6 weeks of abstinence, while relapse risk persists long beyond this period. More recently, animal data have established that a prolonged history of alcohol dependence induces more subtle neuroadaptations. These confer altered emotional processing that persists long into protracted abstinence. The resulting behavioral phenotype is characterized by excessive voluntary alcohol intake and increased behavioral sensitivity to stress. Emerging human data support the clinical relevance of negative emotionality for protracted abstinence and relapse. These developments prompt a series of research questions: 1) Are processes observed during acute withdrawal, while transient in nature, mechanistically related to those that remain during protracted abstinence? 2) Is susceptibility to negative emotionality in acute withdrawal in part due to heritable factors, similar to what animal models have indicated for susceptibility to physical aspects of withdrawal? 3) To what extent is susceptibility to negative affect that persists into protracted abstinence heritable?","DOI":"10.1111/j.1369-1600.2009.00194.x","ISSN":"1355-6215","note":"PMID: 20148778\nPMCID: PMC3268458","shortTitle":"Acute withdrawal, protracted abstinence and negative affect in alcoholism","journalAbbreviation":"Addict Biol","author":[{"family":"Heilig","given":"M."},{"family":"Egli","given":"M."},{"family":"Crabbe","given":"J.C."},{"family":"Becker","given":"H.C."}],"issued":{"date-parts":[["2010",4]]}}},{"id":8204,"uris":["http://zotero.org/users/97784/items/HUWJD8LE"],"uri":["http://zotero.org/users/97784/items/HUWJD8LE"],"itemData":{"id":8204,"type":"article-journal","title":"Pharmacogenetic approaches to the treatment of alcohol addiction","container-title":"Nature Reviews Neuroscience","page":"670-684","volume":"12","issue":"11","source":"www.nature.com","abstract":"Addictive disorders are partly heritable, chronic, relapsing conditions that account for a tremendous disease burden. Currently available addiction pharmacotherapies are only moderately successful, continue to be viewed with considerable scepticism outside the scientific community and have not become widely adopted as treatments. More effective medical treatments are needed to transform addiction treatment and address currently unmet medical needs. Emerging evidence from alcoholism research suggests that no single advance can be expected to fundamentally change treatment outcomes. Rather, studies of opioid, corticotropin-releasing factor, GABA and serotonin systems suggest that incremental advances in treatment outcomes will result from an improved understanding of the genetic heterogeneity among patients with alcohol addiction, and the development of personalized treatments.","DOI":"10.1038/nrn3110","ISSN":"1471-0048","language":"en","author":[{"family":"Heilig","given":"Markus"},{"family":"Goldman","given":"David"},{"family":"Berrettini","given":"Wade"},{"family":"O'Brien","given":"Charles P."}],"issued":{"date-parts":[["2011",11]]}}},{"id":8203,"uris":["http://zotero.org/users/97784/items/TARH4CQG"],"uri":["http://zotero.org/users/97784/items/TARH4CQG"],"itemData":{"id":8203,"type":"article-journal","title":"Neurobiological mechanisms of addiction: Focus on corticotropin-releasing factor","container-title":"Current opinion in investigational drugs (London, England : 2000)","page":"63","volume":"11","issue":"1","source":"PubMed Central","abstract":"Drug addiction is a chronically relapsing disorder that is characterized by a compulsion to take drugs and loss of control in limiting intake. Medications that are on the market for the treatment of drug addiction target either the direct reinforcing effects of abuse (eg, naltrexone) or the consequent protracted abstinence syndrome (eg, acamprosate). Both conceptual and neurobiological advances in research have suggested that brain stress systems contribute to the withdrawal/negative affect and preoccupation/anticipation stages of the addiction cycle that promote the compulsivity of drug-taking in addiction. Validated animal models of the stress component of addiction and improved understanding of the neurocircuitry and neuropharmacological mechanisms involved in perturbations of this component suggest that corticotropin-releasing factor systems are a viable target for the development of future medications for drug addiction.","ISSN":"1472-4472","note":"PMID: 20047160\nPMCID: PMC2812895","shortTitle":"Neurobiological mechanisms of addiction","journalAbbreviation":"Curr Opin Investig Drugs","author":[{"family":"Koob","given":"George F"},{"family":"Zorrilla","given":"Eric P"}],"issued":{"date-parts":[["2010",1]]}}},{"id":8202,"uris":["http://zotero.org/users/97784/items/TLINV3LW"],"uri":["http://zotero.org/users/97784/items/TLINV3LW"],"itemData":{"id":8202,"type":"article-journal","title":"Update on Corticotropin-Releasing Factor Pharmacotherapy for Psychiatric Disorders: A Revisionist View","container-title":"Neuropsychopharmacology","page":"308-309","volume":"37","issue":"1","source":"www.nature.com","abstract":"Update on Corticotropin-Releasing Factor Pharmacotherapy for Psychiatric Disorders: A Revisionist View","DOI":"10.1038/npp.2011.213","ISSN":"1740-634X","shortTitle":"Update on Corticotropin-Releasing Factor Pharmacotherapy for Psychiatric Disorders","language":"en","author":[{"family":"Koob","given":"George F."},{"family":"Zorrilla","given":"Eric P."}],"issued":{"date-parts":[["2012",1]]}}},{"id":8718,"uris":["http://zotero.org/users/97784/items/5L8ZDUQ9"],"uri":["http://zotero.org/users/97784/items/5L8ZDUQ9"],"itemData":{"id":8718,"type":"article-journal","title":"Chronic alcohol neuroadaptation and stress contribute to susceptibility for alcohol craving and relapse","container-title":"Pharmacology &amp; Therapeutics","page":"149-171","volume":"129","issue":"2","source":"ScienceDirect","abstract":"Alcoholism is a chronic relapsing disorder. Major characteristics observed in alcoholics during an initial period of alcohol abstinence are altered physiological functions and a negative emotional state. Evidence suggests that a persistent, cumulative adaptation involving a kindling/allostasis-like process occurs during the course of repeated chronic alcohol exposures that is critical for the negative symptoms observed during alcohol withdrawal. Basic studies have provided evidence for specific neurotransmitters within identified brain sites being responsible for the negative emotion induced by the persistent cumulative adaptation following intermittent-alcohol exposures. After an extended period of abstinence, the cumulative alcohol adaptation increases susceptibility to stress- and alcohol cue-induced negative symptoms and alcohol seeking, both of which can facilitate excessive ingestion of alcohol. In the alcoholic, stressful imagery and alcohol cues alter physiological responses, enhance negative emotion, and induce craving. Brain fMRI imaging following stress and alcohol cues has documented neural changes in specific brain regions of alcoholics not observed in social drinkers. Such altered activity in brain of abstinent alcoholics to stress and alcohol cues is consistent with a continuing ethanol adaptation being responsible. Therapies in alcoholics found to block responses to stress and alcohol cues would presumably be potential treatments by which susceptibility for continued alcohol abuse can be reduced. By continuing to define the neurobiological basis of the sustained alcohol adaptation critical for the increased susceptibility of alcoholics to stress and alcohol cues that facilitate craving, a new era is expected to evolve in which the high rate of relapse in alcoholism is minimized.","DOI":"10.1016/j.pharmthera.2010.09.007","ISSN":"0163-7258","journalAbbreviation":"Pharmacology &amp; Therapeutics","author":[{"family":"Breese","given":"George R."},{"family":"Sinha","given":"Rajita"},{"family":"Heilig","given":"Markus"}],"issued":{"date-parts":[["2011",2,1]]}}},{"id":8721,"uris":["http://zotero.org/users/97784/items/4P26UE9J"],"uri":["http://zotero.org/users/97784/items/4P26UE9J"],"itemData":{"id":8721,"type":"article-journal","title":"Role of Corticotropin-Releasing Factor in Drug Addiction: Potential for Pharmacological Intervention","container-title":"CNS Drugs","page":"271-287","volume":"25","issue":"4","source":"PubMed Central","abstract":"Drug dependence is a chronically relapsing disorder that places an enormous strain on healthcare systems. For treatments to have long-term clinical value, they must address the causes of relapse. Corticotropin-releasing factor (CRF), a neuropeptide central to the stress response, may be one key to solving the relapse cycle. CRF is hypothesized to mediate the elevated anxiety and negative emotional states experienced during the development of dependence. This review summarizes existing data on changes in the CRF system produced by drugs of abuse and the function of CRF receptors in regulating behavioural responses to drugs of abuse, with an emphasis on drug dependence. Drug-induced changes in neuronal excitability throughout the limbic system, as well as the reversal of these neuroadaptations by CRF receptor antagonists, are also addressed. CRF receptor antagonists, by reducing the motivational effects of drug withdrawal and protracted abstinence, are proposed to be novel therapeutic targets for drug abuse and addiction.","DOI":"10.2165/11587790-000000000-00000","ISSN":"1172-7047","note":"PMID: 21425881\nPMCID: PMC3273042","shortTitle":"Role of Corticotropin-Releasing Factor in Drug Addiction","journalAbbreviation":"CNS Drugs","author":[{"family":"Logrip","given":"Marian L."},{"family":"Koob","given":"George F."},{"family":"Zorrilla","given":"Eric P."}],"issued":{"date-parts":[["2011",4]]}}}],"schema":"https://github.com/citation-style-language/schema/raw/master/csl-citation.json"} </w:instrText>
      </w:r>
      <w:r w:rsidRPr="006525B6">
        <w:rPr>
          <w:color w:val="FF0000"/>
        </w:rPr>
        <w:fldChar w:fldCharType="separate"/>
      </w:r>
      <w:r w:rsidRPr="004F15CE">
        <w:rPr>
          <w:rFonts w:cs="Arial"/>
          <w:szCs w:val="24"/>
          <w:vertAlign w:val="superscript"/>
        </w:rPr>
        <w:t>14–20</w:t>
      </w:r>
      <w:r w:rsidRPr="006525B6">
        <w:rPr>
          <w:color w:val="FF0000"/>
        </w:rPr>
        <w:fldChar w:fldCharType="end"/>
      </w:r>
      <w:r w:rsidRPr="00D058C1">
        <w:t>.</w:t>
      </w:r>
      <w:r w:rsidRPr="006525B6">
        <w:rPr>
          <w:color w:val="FF0000"/>
        </w:rPr>
        <w:t xml:space="preserve"> </w:t>
      </w:r>
      <w:r w:rsidRPr="0051594A">
        <w:t>In support of this, stress-induced relapse is reduced via systemic CRF antagonist</w:t>
      </w:r>
      <w:r>
        <w:fldChar w:fldCharType="begin"/>
      </w:r>
      <w:r w:rsidR="003C5BC1">
        <w:instrText xml:space="preserve"> ADDIN ZOTERO_ITEM CSL_CITATION {"citationID":"vh7zJmIB","properties":{"formattedCitation":"\\super 21\\uc0\\u8211{}23\\nosupersub{}","plainCitation":"21–23","noteIndex":0},"citationItems":[{"id":2277,"uris":["http://zotero.org/users/97784/items/9BZGQHRH"],"uri":["http://zotero.org/users/97784/items/9BZGQHRH"],"itemData":{"id":2277,"type":"article-journal","title":"Blockade of the Corticotropin Releasing Factor Type 1 Receptor Attenuates Elevated Ethanol Drinking Associated With Drinking in the Dark Procedures","container-title":"Alcoholism: Clinical and Experimental Research","page":"259-265","volume":"32","issue":"2","source":"Wiley Online Library","abstract":"Background:  Drinking in the dark (DID) procedures have recently been developed to induce high levels of ethanol drinking in C57BL/6J mice, which result in blood ethanol concentrations (BECs) reaching levels that have measurable affects on physiology and/or behavior. The present experiments determined whether the increased ethanol drinking caused by DID procedures can be attenuated by pretreatment with CP-154,526; a corticotropin releasing factor type-1 (CRF1) receptor antagonist. Methods:  In Experiment 1, male C57BL/6J mice received ethanol (20% v/v) in place of water for 4 hours, beginning with 3 hours into the dark cycle. On the fourth day, mice were given an intraperitoneal injection of one of the 4 doses of CP-154,526 (0, 1, 3, 10 mg/kg) 30 minutes before receiving their ethanol bottle. In Experiment 2, C57BL/6J mice had 2 hours of access to the 20% ethanol solution, beginning with 3 hours into the dark cycle on days 1 to 3, and 4 hours of access to the ethanol bottle on day 4 of DID procedures. Mice were given an intraperitoneal injection of one of the 4 doses of CP-154,526 (0, 1, 3, 10 mg/kg) 30 minutes before receiving their ethanol bottle on day 4. Tail blood samples were collected immediately after the 4-hour ethanol access period on the fourth day of each experiment. Additional control experiments assessed the effects of CP-154,526 on 4-hour consumption of a 10% (w/v) sucrose solution and open-field locomotor activity. Results:  In Experiment 1, the vehicle-treated group consumed approximately 4.0 g/kg/4 h of ethanol and achieved BECs of approximately 30 mg%. Furthermore, pretreatment with the CRF1 receptor antagonist did not alter ethanol consumption. On the other hand, procedures used in Experiment 2 resulted in vehicle-treated mice consuming approximately 6.0 g/kg/4 h of ethanol with BECs of about 80 mg%. Additionally, the 10 mg/kg dose of CP-154,526 significantly reduced ethanol consumption and BECs to approximately 3.0 g/kg/4 h and 27 mg%, respectively, relative to vehicle-treated mice. Importantly, the 10 mg/kg dose of the CRF1R antagonist did not significantly alter 4-hour sucrose consumption or locomotor activity. Conclusions:  These data indicate that CRF1R signaling modulates high, but not moderate, levels of ethanol drinking associated with DID procedures.","DOI":"10.1111/j.1530-0277.2007.00575.x","ISSN":"1530-0277","language":"en","author":[{"family":"Sparta","given":"Dennis R."},{"family":"Sparrow","given":"Angela M."},{"family":"Lowery","given":"Emily G."},{"family":"Fee","given":"Jon R."},{"family":"Knapp","given":"Darin J."},{"family":"Thiele","given":"Todd E."}],"issued":{"date-parts":[["2008",2,1]]}}},{"id":8713,"uris":["http://zotero.org/users/97784/items/EC8L8YFB"],"uri":["http://zotero.org/users/97784/items/EC8L8YFB"],"itemData":{"id":8713,"type":"article-journal","title":"The role of corticotrophin-releasing factor in stress-induced relapse to alcohol-seeking behavior in rats","container-title":"Psychopharmacology","page":"317-324","volume":"150","issue":"3","source":"PubMed","abstract":"RATIONALE: Intermittent footshock stress reliably reinstates extinguished alcohol-taking behavior in drug-free rats, but the neurochemical events involved in this effect are not known.\nOBJECTIVE: We studied here whether two main modulators of stress responses, corticotropin-releasing factor (CRF) and corticosterone, are involved in reinstatement of alcohol seeking induced by the intermittent footshock stressor. METHDOS: Rats were given alcohol in a two-bottle choice procedure (water versus alcohol) for 30 days and were then trained for 60 min per day to press a lever for alcohol (12% w/v) for 24-30 days in operant conditioning chambers. After stable drug-taking behavior was obtained, lever pressing for alcohol was extinguished by terminating drug delivery for 5-8 days. Reinstatement of alcohol seeking was then determined after exposure to intermittent footshock (0.8 mA; 10 min) in different groups of rats that were pretreated with CRF receptor antagonists or underwent adrenalectomy (ADX) to remove endogenous corticosterone from the body.\nRESULTS: The CRF receptor antagonists, d-phe-CRF (0.3 or 1.0 microg; ICV) and CP-154,526 (15, 30 or 45 mg/kg; IP) attenuated footshock-induced reinstatement of alcohol seeking in a dose dependent manner. In contrast, the removal of circulating corticosterone by ADX had no effect on footshock stress-induced reinstatement of alcohol-taking behavior. In addition, the prevention of the footshock-induced rise in corticosterone while maintaining basal levels of the hormone by providing adrenalectomized rats with corticosterone pellets (50 mg/kg per day), had no effect on stress-induced reinstatement.\nCONCLUSIONS: These data suggest that CRF contributes to stress-induced relapse to alcohol seeking via its actions on extra-hypothalamic sites. The present data, and previous data with heroin- and cocaine-trained rats, point to a general role of CRF in relapse to drugs induced by stressors.","ISSN":"0033-3158","note":"PMID: 10923760","journalAbbreviation":"Psychopharmacology (Berl.)","language":"eng","author":[{"family":"Lê","given":"A. D."},{"family":"Harding","given":"S."},{"family":"Juzytsch","given":"W."},{"family":"Watchus","given":"J."},{"family":"Shalev","given":"U."},{"family":"Shaham","given":"Y."}],"issued":{"date-parts":[["2000",6]]}}},{"id":8736,"uris":["http://zotero.org/users/97784/items/PDKPMCWF"],"uri":["http://zotero.org/users/97784/items/PDKPMCWF"],"itemData":{"id":8736,"type":"article-journal","title":"Pathways to relapse: the neurobiology of drug- and stress-induced relapse to drug-taking.","container-title":"Journal of Psychiatry and Neuroscience","page":"125-136","volume":"25","issue":"2","source":"PubMed Central","abstract":"Relapse is a major characteristic of drug addiction, and remains the primary problem in treating drug abuse. Without an understanding of the factors that determine renewed drug-seeking, the urge to use drugs, and the persistent craving for them, it is unlikely that health care professionals can provide effective treatment. Using an animal model of relapse, the author and her team are studying factors that induce reinstatement of drug-taking behaviour after short and long periods of abstinence, and they are exploring the neurobiological basis of these effects. In their experiments, rats are trained to self-administer drugs intravenously by pressing 1 of 2 levers. During a subsequent period, the drug is no longer available, but the rats are free to try to obtain the drug (a period of \"extinction training\"). After extinction of responding, the investigators test for the ability of various events to reinitiate drug-seeking. On this background of renewed drug-seeking or relapse, the investigators search for pharmacological and neurochemical manipulations that might block or attenuate such behaviour. They have found that the 2 most effective events for reinstating responding after both short and long drug-free periods are re-exposure to the drug itself and exposure to a brief period of stress. The critical neurochemical pathways mediating drug-induced relapse are not identical to those mediating stress-induced relapse. Relapse induced by \"priming\" injections of heroin or cocaine involves activation of the mesolimbic dopaminergic pathways, whereas relapse induced by stress involves actions of corticotropin-releasing factor (CRF) in the brain, and of brain noradrenergic (NE) systems. In addition, evidence shows that CRF and NE may interact at the level of the bed nucleus of the stria terminalis in stress-induced relapse. By contrast, relapse induced by \"priming\" injections of drugs is relatively unaffected by manipulation of CRF and NE systems of the brain.","ISSN":"1180-4882","note":"PMID: 10740986\nPMCID: PMC1408053","shortTitle":"Pathways to relapse","journalAbbreviation":"J Psychiatry Neurosci","author":[{"family":"Stewart","given":"J"}],"issued":{"date-parts":[["2000",3]]}}}],"schema":"https://github.com/citation-style-language/schema/raw/master/csl-citation.json"} </w:instrText>
      </w:r>
      <w:r>
        <w:fldChar w:fldCharType="separate"/>
      </w:r>
      <w:r w:rsidRPr="004F15CE">
        <w:rPr>
          <w:rFonts w:cs="Arial"/>
          <w:szCs w:val="24"/>
          <w:vertAlign w:val="superscript"/>
        </w:rPr>
        <w:t>21–23</w:t>
      </w:r>
      <w:r>
        <w:fldChar w:fldCharType="end"/>
      </w:r>
      <w:r>
        <w:t>.</w:t>
      </w:r>
      <w:r w:rsidRPr="00652D7D">
        <w:rPr>
          <w:color w:val="FF0000"/>
        </w:rPr>
        <w:t xml:space="preserve"> </w:t>
      </w:r>
      <w:r w:rsidRPr="006267DE">
        <w:t>Stress-induced</w:t>
      </w:r>
      <w:r>
        <w:t xml:space="preserve"> </w:t>
      </w:r>
      <w:r w:rsidRPr="006267DE">
        <w:t xml:space="preserve">reinstatement of EtOH self-administration is </w:t>
      </w:r>
      <w:r>
        <w:t>attenuat</w:t>
      </w:r>
      <w:r w:rsidRPr="006267DE">
        <w:t xml:space="preserve">ed by systemic CRF </w:t>
      </w:r>
      <w:r>
        <w:t xml:space="preserve">antagonism </w:t>
      </w:r>
      <w:r w:rsidRPr="006267DE">
        <w:t xml:space="preserve">and </w:t>
      </w:r>
      <w:r>
        <w:t>is potentiat</w:t>
      </w:r>
      <w:r w:rsidRPr="006267DE">
        <w:t>ed by</w:t>
      </w:r>
      <w:r>
        <w:t xml:space="preserve"> </w:t>
      </w:r>
      <w:r w:rsidRPr="006267DE">
        <w:t>intracerebroventricular (</w:t>
      </w:r>
      <w:proofErr w:type="spellStart"/>
      <w:r w:rsidRPr="006267DE">
        <w:t>i.c.v</w:t>
      </w:r>
      <w:proofErr w:type="spellEnd"/>
      <w:r w:rsidRPr="006267DE">
        <w:t>.) infusion of CRF</w:t>
      </w:r>
      <w:r>
        <w:fldChar w:fldCharType="begin"/>
      </w:r>
      <w:r w:rsidR="003C5BC1">
        <w:instrText xml:space="preserve"> ADDIN ZOTERO_ITEM CSL_CITATION {"citationID":"ghHdMPpX","properties":{"formattedCitation":"\\super 22,23\\nosupersub{}","plainCitation":"22,23","noteIndex":0},"citationItems":[{"id":8713,"uris":["http://zotero.org/users/97784/items/EC8L8YFB"],"uri":["http://zotero.org/users/97784/items/EC8L8YFB"],"itemData":{"id":8713,"type":"article-journal","title":"The role of corticotrophin-releasing factor in stress-induced relapse to alcohol-seeking behavior in rats","container-title":"Psychopharmacology","page":"317-324","volume":"150","issue":"3","source":"PubMed","abstract":"RATIONALE: Intermittent footshock stress reliably reinstates extinguished alcohol-taking behavior in drug-free rats, but the neurochemical events involved in this effect are not known.\nOBJECTIVE: We studied here whether two main modulators of stress responses, corticotropin-releasing factor (CRF) and corticosterone, are involved in reinstatement of alcohol seeking induced by the intermittent footshock stressor. METHDOS: Rats were given alcohol in a two-bottle choice procedure (water versus alcohol) for 30 days and were then trained for 60 min per day to press a lever for alcohol (12% w/v) for 24-30 days in operant conditioning chambers. After stable drug-taking behavior was obtained, lever pressing for alcohol was extinguished by terminating drug delivery for 5-8 days. Reinstatement of alcohol seeking was then determined after exposure to intermittent footshock (0.8 mA; 10 min) in different groups of rats that were pretreated with CRF receptor antagonists or underwent adrenalectomy (ADX) to remove endogenous corticosterone from the body.\nRESULTS: The CRF receptor antagonists, d-phe-CRF (0.3 or 1.0 microg; ICV) and CP-154,526 (15, 30 or 45 mg/kg; IP) attenuated footshock-induced reinstatement of alcohol seeking in a dose dependent manner. In contrast, the removal of circulating corticosterone by ADX had no effect on footshock stress-induced reinstatement of alcohol-taking behavior. In addition, the prevention of the footshock-induced rise in corticosterone while maintaining basal levels of the hormone by providing adrenalectomized rats with corticosterone pellets (50 mg/kg per day), had no effect on stress-induced reinstatement.\nCONCLUSIONS: These data suggest that CRF contributes to stress-induced relapse to alcohol seeking via its actions on extra-hypothalamic sites. The present data, and previous data with heroin- and cocaine-trained rats, point to a general role of CRF in relapse to drugs induced by stressors.","ISSN":"0033-3158","note":"PMID: 10923760","journalAbbreviation":"Psychopharmacology (Berl.)","language":"eng","author":[{"family":"Lê","given":"A. D."},{"family":"Harding","given":"S."},{"family":"Juzytsch","given":"W."},{"family":"Watchus","given":"J."},{"family":"Shalev","given":"U."},{"family":"Shaham","given":"Y."}],"issued":{"date-parts":[["2000",6]]}}},{"id":8736,"uris":["http://zotero.org/users/97784/items/PDKPMCWF"],"uri":["http://zotero.org/users/97784/items/PDKPMCWF"],"itemData":{"id":8736,"type":"article-journal","title":"Pathways to relapse: the neurobiology of drug- and stress-induced relapse to drug-taking.","container-title":"Journal of Psychiatry and Neuroscience","page":"125-136","volume":"25","issue":"2","source":"PubMed Central","abstract":"Relapse is a major characteristic of drug addiction, and remains the primary problem in treating drug abuse. Without an understanding of the factors that determine renewed drug-seeking, the urge to use drugs, and the persistent craving for them, it is unlikely that health care professionals can provide effective treatment. Using an animal model of relapse, the author and her team are studying factors that induce reinstatement of drug-taking behaviour after short and long periods of abstinence, and they are exploring the neurobiological basis of these effects. In their experiments, rats are trained to self-administer drugs intravenously by pressing 1 of 2 levers. During a subsequent period, the drug is no longer available, but the rats are free to try to obtain the drug (a period of \"extinction training\"). After extinction of responding, the investigators test for the ability of various events to reinitiate drug-seeking. On this background of renewed drug-seeking or relapse, the investigators search for pharmacological and neurochemical manipulations that might block or attenuate such behaviour. They have found that the 2 most effective events for reinstating responding after both short and long drug-free periods are re-exposure to the drug itself and exposure to a brief period of stress. The critical neurochemical pathways mediating drug-induced relapse are not identical to those mediating stress-induced relapse. Relapse induced by \"priming\" injections of heroin or cocaine involves activation of the mesolimbic dopaminergic pathways, whereas relapse induced by stress involves actions of corticotropin-releasing factor (CRF) in the brain, and of brain noradrenergic (NE) systems. In addition, evidence shows that CRF and NE may interact at the level of the bed nucleus of the stria terminalis in stress-induced relapse. By contrast, relapse induced by \"priming\" injections of drugs is relatively unaffected by manipulation of CRF and NE systems of the brain.","ISSN":"1180-4882","note":"PMID: 10740986\nPMCID: PMC1408053","shortTitle":"Pathways to relapse","journalAbbreviation":"J Psychiatry Neurosci","author":[{"family":"Stewart","given":"J"}],"issued":{"date-parts":[["2000",3]]}}}],"schema":"https://github.com/citation-style-language/schema/raw/master/csl-citation.json"} </w:instrText>
      </w:r>
      <w:r>
        <w:fldChar w:fldCharType="separate"/>
      </w:r>
      <w:r w:rsidRPr="004F15CE">
        <w:rPr>
          <w:rFonts w:cs="Arial"/>
          <w:szCs w:val="24"/>
          <w:vertAlign w:val="superscript"/>
        </w:rPr>
        <w:t>22,23</w:t>
      </w:r>
      <w:r>
        <w:fldChar w:fldCharType="end"/>
      </w:r>
      <w:r w:rsidRPr="00E369DD">
        <w:t>.</w:t>
      </w:r>
      <w:r>
        <w:t xml:space="preserve"> The CRF system may play a specific key role in regulating binge-like drinking, as systemic CRFR1 antagonism can reduce binge-like but not non-binge-like ethanol intake in rodents</w:t>
      </w:r>
      <w:r>
        <w:fldChar w:fldCharType="begin"/>
      </w:r>
      <w:r w:rsidR="003C5BC1">
        <w:instrText xml:space="preserve"> ADDIN ZOTERO_ITEM CSL_CITATION {"citationID":"ishqKOsO","properties":{"formattedCitation":"\\super 24\\uc0\\u8211{}26\\nosupersub{}","plainCitation":"24–26","noteIndex":0},"citationItems":[{"id":2425,"uris":["http://zotero.org/users/97784/items/ENT5N3WU"],"uri":["http://zotero.org/users/97784/items/ENT5N3WU"],"itemData":{"id":2425,"type":"article-journal","title":"CRF-1 Antagonist and CRF-2 Agonist Decrease Binge-Like Ethanol Drinking in C57BL/6J Mice Independent of the HPA Axis","container-title":"Neuropsychopharmacology","page":"1241-1252","volume":"35","issue":"6","source":"www.nature.com.proxy-hs.researchport.umd.edu","abstract":"Recent evidence suggests that corticotropin-releasing factor (CRF) receptor (CRFR) signaling is involved in modulating binge-like ethanol consumption in C57BL/6J mice. In this report, a series of experiments were performed to further characterize the role of CRFR signaling in binge-like ethanol consumption. The role of central CRFR signaling was assessed with intracerebroventricular (i.c.v.) infusion of the nonselective CRFR antagonist, α-helical CRF9–41 (0, 1, 5, 10 μg/1 μl). The contribution of central CRF type 2 receptor (CRF2R) signaling was assessed with i.c.v. infusion of the selective CRF2R agonist, urocortin (Ucn) 3 (0, 0.05, 0.1, or 0.5 μg/1 μl). The role of the hypothalamic–pituitary–adrenal (HPA) axis was assessed by pretreating mice with intraperitoneal (i.p.) injection of (1) the corticosterone synthesis inhibitor, metyrapone (0, 50, 100, 150 mg/kg) or (2) the glucocorticoid receptor antagonist, mifepristone (0, 25, 50 mg/kg), and (3) by using radioimmunoassay to determine whether binge-like ethanol intake influenced plasma corticosterone levels. Finally, we determined whether the ability of the CRF1R antagonist, CP-154,526 (CP; 0, 10, 15 mg/kg, i.p.), to blunt binge-like drinking required normal HPA axis signaling by comparing the effectiveness of CP in adrenalectomized (ADX) and normal mice. Results showed that i.c.v. infusion of a 1 μg dose of α-helical CRF9–41 significantly attenuated binge-like ethanol consumption relative to vehicle treatment, and i.c.v. infusion of Ucn 3 dose-dependently blunted binge-like drinking. On the other hand, metyrapone nonselectively reduced both ethanol and sucrose consumption, mifepristone did not alter ethanol drinking, and binge-like drinking did not correlate with plasma corticosterone levels. Finally, i.p. injection of CP significantly attenuated binge-like ethanol intake in both ADX and normal mice. Together, these results suggest that binge-like ethanol intake in C57BL/6J mice is modulated by CRF1R and CRF2R signaling, such that blockade of CRF1R or activation of CRF2R effectively reduces excessive ethanol intake. Furthermore, normal HPA axis signaling is not necessary to achieve binge-like drinking behavior.","DOI":"10.1038/npp.2009.209","ISSN":"0893-133X","journalAbbreviation":"Neuropsychopharmacology","language":"en","author":[{"family":"Lowery","given":"Emily G."},{"family":"Spanos","given":"Marina"},{"family":"Navarro","given":"Montserrat"},{"family":"Lyons","given":"Angela M."},{"family":"Hodge","given":"Clyde W."},{"family":"Thiele","given":"Todd E."}],"issued":{"date-parts":[["2010",5]]}}},{"id":2667,"uris":["http://zotero.org/users/97784/items/UB427986"],"uri":["http://zotero.org/users/97784/items/UB427986"],"itemData":{"id":2667,"type":"article-journal","title":"Pharmacological blockade of corticotropin-releasing hormone receptor 1 (CRH1R) reduces voluntary consumption of high alcohol concentrations in non-dependent Wistar rats","container-title":"Pharmacology Biochemistry and Behavior","page":"522-529","volume":"100","issue":"3","source":"ScienceDirect","abstract":"Background\nA dysregulation of the corticotropin-releasing hormone (CRH) system has been implicated in the development of excessive alcohol consumption and dependence. The aim of the present study was to evaluate whether the CRH system is also recruited when non-dependent Wistar rats escalate to high alcohol intake in the intermittent (alternate days) model of drinking.\nMethods\nWe compared intermittent and continuous access to 20% (v/v) alcohol in a two-bottle free choice drinking paradigm. Following a total of twenty 24-hour exposures for every experimental group, we assessed signs of alcohol withdrawal, including anxiety-like behavior and sensitivity to stress. The selective CRH1 receptor (CRH1R) antagonist antalarmin (0, 10, 20 mg/kg, i.p.) was tested on alcohol consumption.\nResults\nIntermittent access to 20% alcohol led non-selected Wistar rats to escalate their voluntary intake to a high and stable level, whereas continuously exposed animals maintained a lower consumption. These groups did not differ in physical withdrawal signs. In addition, no differences were found when anxiogenic-like behavior was studied, neither under basal conditions or following restraint stress. Nevertheless, sensitivity to the treatment with the CRH1R antalarmin was observed since a reduction of 20% alcohol intake was found in both groups of animals regardless of the regimen of alcohol exposure. In addition, antalarmin was effective when injected to animals exposed to intermittent 10% (v/v) alcohol whereas it failed to suppress 10% continuous alcohol intake.\nConclusions\nPharmacological blockade of CRH1R reduced alcohol drinking when sustained high levels of intake were achieved suggesting that the CRH system plays a key role when high doses of ethanol are consumed by non-dependent subjects. This supports the notion that CRH system not only maintains the dependent state but also engages the transition to dependence.","DOI":"10.1016/j.pbb.2011.10.016","ISSN":"0091-3057","journalAbbreviation":"Pharmacology Biochemistry and Behavior","author":[{"family":"Cippitelli","given":"Andrea"},{"family":"Damadzic","given":"Ruslan"},{"family":"Singley","given":"Erick"},{"family":"Thorsell","given":"Annika"},{"family":"Ciccocioppo","given":"Roberto"},{"family":"Eskay","given":"Robert L."},{"family":"Heilig","given":"Markus"}],"issued":{"date-parts":[["2012",1]]}}},{"id":8730,"uris":["http://zotero.org/users/97784/items/SNFEVWBP"],"uri":["http://zotero.org/users/97784/items/SNFEVWBP"],"itemData":{"id":8730,"type":"article-journal","title":"Intermittent access ethanol consumption dysregulates CRF function in the hypothalamus and is attenuated by the CRF-R1 antagonist, CP-376395: Intermittent ethanol and CRF","container-title":"Addiction Biology","page":"606-611","volume":"19","issue":"4","source":"Crossref","abstract":"Corticotrophin-releasing factor (CRF) is a mediator of stress responses and a key modulator of ethanol-mediated behaviors. We report here that the CRF receptor 1 (CRF-R1) antagonist, CP-376395 reduces 20% ethanol consumption in animals trained to consume ethanol on an intermittent, but not a continuous, schedule. Furthermore, using [35S]GTPgS binding assays, we demonstrate that CRF-mediated G-protein signaling in the hypothalamus of the intermittent drinkers is decreased when compared to controls suggesting that the effects of CP-376395 are mediated by extrahypothalamic mechanisms. The present study provides further support for the use of CRF-R1 antagonists for the treatment of alcohol use disorders and suggests that ethanol consumption dysregulates CRF function in the hypothalamus.","DOI":"10.1111/adb.12024","ISSN":"13556215","shortTitle":"Intermittent access ethanol consumption dysregulates CRF function in the hypothalamus and is attenuated by the CRF-R1 antagonist, CP-376395","language":"en","author":[{"family":"Simms","given":"Jeffrey A."},{"family":"Nielsen","given":"Carsten K."},{"family":"Li","given":"Rui"},{"family":"Bartlett","given":"Selena E."}],"issued":{"date-parts":[["2013",7]]}}}],"schema":"https://github.com/citation-style-language/schema/raw/master/csl-citation.json"} </w:instrText>
      </w:r>
      <w:r>
        <w:fldChar w:fldCharType="separate"/>
      </w:r>
      <w:r w:rsidRPr="004F15CE">
        <w:rPr>
          <w:rFonts w:cs="Arial"/>
          <w:szCs w:val="24"/>
          <w:vertAlign w:val="superscript"/>
        </w:rPr>
        <w:t>24–26</w:t>
      </w:r>
      <w:r>
        <w:fldChar w:fldCharType="end"/>
      </w:r>
      <w:r>
        <w:t>.</w:t>
      </w:r>
    </w:p>
    <w:p w14:paraId="142E34E7" w14:textId="77777777" w:rsidR="00053DC6" w:rsidRDefault="00053DC6" w:rsidP="00053DC6">
      <w:pPr>
        <w:pStyle w:val="Heading2"/>
      </w:pPr>
      <w:r w:rsidRPr="009C63E4">
        <w:t>CeA, CRF, and Alcohol</w:t>
      </w:r>
    </w:p>
    <w:p w14:paraId="4BB0388A" w14:textId="606E18A5" w:rsidR="00053DC6" w:rsidRDefault="00053DC6" w:rsidP="00053DC6">
      <w:r w:rsidRPr="009C63E4">
        <w:t xml:space="preserve">CRF </w:t>
      </w:r>
      <w:r>
        <w:t xml:space="preserve">signaling in the CeA is </w:t>
      </w:r>
      <w:r w:rsidRPr="00CD1AC9">
        <w:t xml:space="preserve">critical for anxiety and fear conditioning </w:t>
      </w:r>
      <w:r>
        <w:fldChar w:fldCharType="begin"/>
      </w:r>
      <w:r w:rsidR="003C5BC1">
        <w:instrText xml:space="preserve"> ADDIN ZOTERO_ITEM CSL_CITATION {"citationID":"m96bx9ta","properties":{"formattedCitation":"\\super 27\\nosupersub{}","plainCitation":"27","noteIndex":0},"citationItems":[{"id":8174,"uris":["http://zotero.org/users/97784/items/9WQBBDKP"],"uri":["http://zotero.org/users/97784/items/9WQBBDKP"],"itemData":{"id":8174,"type":"article-journal","title":"The Central Amygdala as an Integrative Hub for Anxiety and Alcohol Use Disorders","container-title":"Biological Psychiatry","collection-title":"Risk Phenotypes for Alcohol and Substance Abuse","page":"859-869","volume":"77","issue":"10","source":"ScienceDirect","abstract":"The central amygdala (CeA) plays a central role in physiologic and behavioral responses to fearful stimuli, stressful stimuli, and drug-related stimuli. The CeA receives dense inputs from cortical regions, is the major output region of the amygdala, is primarily GABAergic (inhibitory), and expresses high levels of prostress and antistress peptides. The CeA is also a constituent region of a conceptual macrostructure called the extended amygdala that is recruited during the transition to alcohol dependence. We discuss neurotransmission in the CeA as a potential integrative hub between anxiety disorders and alcohol use disorder, which are commonly co-occurring in humans. Imaging studies in humans and multidisciplinary work in animals collectively suggest that CeA structure and function are altered in individuals with anxiety disorders and alcohol use disorder, the end result of which may be disinhibition of downstream “effector” regions that regulate anxiety-related and alcohol-related behaviors.","DOI":"10.1016/j.biopsych.2014.09.008","ISSN":"0006-3223","journalAbbreviation":"Biological Psychiatry","author":[{"family":"Gilpin","given":"Nicholas W."},{"family":"Herman","given":"Melissa A."},{"family":"Roberto","given":"Marisa"}],"issued":{"date-parts":[["2015",5,15]]}}}],"schema":"https://github.com/citation-style-language/schema/raw/master/csl-citation.json"} </w:instrText>
      </w:r>
      <w:r>
        <w:fldChar w:fldCharType="separate"/>
      </w:r>
      <w:r w:rsidRPr="004F15CE">
        <w:rPr>
          <w:rFonts w:cs="Arial"/>
          <w:szCs w:val="24"/>
          <w:vertAlign w:val="superscript"/>
        </w:rPr>
        <w:t>27</w:t>
      </w:r>
      <w:r>
        <w:fldChar w:fldCharType="end"/>
      </w:r>
      <w:r>
        <w:t xml:space="preserve"> and may be </w:t>
      </w:r>
      <w:r w:rsidRPr="009C63E4">
        <w:t xml:space="preserve">a potential mediator </w:t>
      </w:r>
      <w:r>
        <w:t>of</w:t>
      </w:r>
      <w:r w:rsidRPr="009C63E4">
        <w:t xml:space="preserve"> the negative affect stage of the opponent process theory of </w:t>
      </w:r>
      <w:r w:rsidRPr="006C3B70">
        <w:rPr>
          <w:noProof/>
        </w:rPr>
        <w:t>addiction.</w:t>
      </w:r>
      <w:r w:rsidRPr="0058708F">
        <w:t xml:space="preserve"> </w:t>
      </w:r>
      <w:r>
        <w:t xml:space="preserve">Binge consumption of alcohol </w:t>
      </w:r>
      <w:commentRangeStart w:id="7"/>
      <w:r>
        <w:t>increases immunoreactivity of CRF in the CeA immediately after drinking and persists for several days</w:t>
      </w:r>
      <w:commentRangeEnd w:id="7"/>
      <w:r w:rsidR="003C5BC1">
        <w:rPr>
          <w:rStyle w:val="CommentReference"/>
        </w:rPr>
        <w:commentReference w:id="7"/>
      </w:r>
      <w:r>
        <w:fldChar w:fldCharType="begin"/>
      </w:r>
      <w:r w:rsidR="003C5BC1">
        <w:instrText xml:space="preserve"> ADDIN ZOTERO_ITEM CSL_CITATION {"citationID":"ciptkoGD","properties":{"formattedCitation":"\\super 28\\nosupersub{}","plainCitation":"28","noteIndex":0},"citationItems":[{"id":8422,"uris":["http://zotero.org/groups/2190983/items/Z8X9TQFU"],"uri":["http://zotero.org/groups/2190983/items/Z8X9TQFU"],"itemData":{"id":8422,"type":"article-journal","title":"Corticotropin Releasing Factor Signaling in the Central Amygdala is Recruited during Binge-Like Ethanol Consumption in C57BL/6J Mice","container-title":"Journal of Neuroscience","page":"3405-3413","volume":"32","issue":"10","source":"www.jneurosci.org.proxy-hs.researchport.umd.edu","abstract":"A well established body of work indicates a crucial role for corticotropin-releasing factor (CRF) in neurobiological responses associated with excessive dependence-like ethanol drinking in ethanol-vapor-exposed rodents. Recent evidence demonstrates a role for CRF in the modulation of binge-like ethanol consumption by nondependent mice, a behavior that can precede ethanol dependence. The CRF circuitry that is engaged by binge-like ethanol exposure, however, is unknown. Using converging approaches, we provide evidence that, similar to ethanol-vapor-induced increases in ethanol intake, CRF signaling in the central nucleus of the amygdala (CeA) is engaged during binge-like ethanol consumption by C57BL/6J mice. Specifically, we found that binge-like consumption of an ethanol solution (20% ethanol v/v) was attenuated by pretreatment with the CRF1R antagonists antalarmin, 4-ethyl-[2,5,6-trimethyl-7-(2,4,6-trimethylphenyl)-7H-pyrrolo[2,3-d]pyrimidin-4-yl]amino-1-butanol, and NBI-27914 at doses (30 mg/kg, i.p.) that did not alter nonbinge-like ethanol consumption. Binge-like ethanol consumption resulted in significant increases of CRF immunoreactivity in the CeA immediately following ethanol drinking and 18–24 h following ethanol removal and also blocked the ability of CRF to enhance GABAergic transmission in the CeA 18–24 h following ethanol removal. Pretreatment with bilateral injections of antalarmin (1 μg/0.5 μl per side) into the CeA, but not the adjacent basolateral amygdala, significantly attenuated binge-like ethanol consumption. These findings suggest that CRF signaling in the CeA is recruited during excessive ethanol intake, before the development of dependence. We hypothesize that plastic changes in CRF signaling develop with repeated binge-like drinking episodes, contributing to the transition to dependence.","DOI":"10.1523/JNEUROSCI.6256-11.2012","ISSN":"0270-6474, 1529-2401","note":"PMID: 22399763","journalAbbreviation":"J. Neurosci.","language":"en","author":[{"family":"Lowery-Gionta","given":"Emily G."},{"family":"Navarro","given":"Montserrat"},{"family":"Li","given":"Chia"},{"family":"Pleil","given":"Kristen E."},{"family":"Rinker","given":"Jennifer A."},{"family":"Cox","given":"Benjamin R."},{"family":"Sprow","given":"Gretchen M."},{"family":"Kash","given":"Thomas L."},{"family":"Thiele","given":"Todd E."}],"issued":{"date-parts":[["2012",3,7]]}}}],"schema":"https://github.com/citation-style-language/schema/raw/master/csl-citation.json"} </w:instrText>
      </w:r>
      <w:r>
        <w:fldChar w:fldCharType="separate"/>
      </w:r>
      <w:r w:rsidRPr="004F15CE">
        <w:rPr>
          <w:rFonts w:cs="Arial"/>
          <w:szCs w:val="24"/>
          <w:vertAlign w:val="superscript"/>
        </w:rPr>
        <w:t>28</w:t>
      </w:r>
      <w:r>
        <w:fldChar w:fldCharType="end"/>
      </w:r>
      <w:r>
        <w:t>.</w:t>
      </w:r>
      <w:r w:rsidRPr="005976C5">
        <w:t xml:space="preserve"> </w:t>
      </w:r>
      <w:r>
        <w:t>Furthermore, intra-CeA infusion of either a GABA antagonist</w:t>
      </w:r>
      <w:r>
        <w:rPr>
          <w:color w:val="FF0000"/>
        </w:rPr>
        <w:fldChar w:fldCharType="begin"/>
      </w:r>
      <w:r w:rsidR="003C5BC1">
        <w:rPr>
          <w:color w:val="FF0000"/>
        </w:rPr>
        <w:instrText xml:space="preserve"> ADDIN ZOTERO_ITEM CSL_CITATION {"citationID":"rUxcCEhe","properties":{"formattedCitation":"\\super 29\\nosupersub{}","plainCitation":"29","noteIndex":0},"citationItems":[{"id":8740,"uris":["http://zotero.org/users/97784/items/RSI6N7HT"],"uri":["http://zotero.org/users/97784/items/RSI6N7HT"],"itemData":{"id":8740,"type":"article-journal","title":"Cellular and Behavioral Interactions of Gabapentin with Alcohol Dependence","container-title":"Journal of Neuroscience","page":"5762-5771","volume":"28","issue":"22","source":"www.jneurosci.org.proxy-hs.researchport.umd.edu","abstract":"Gabapentin is a structural analog of GABA that has anticonvulsant properties. Despite the therapeutic efficacy of gabapentin, its molecular and cellular mechanisms of action are unclear. The GABAergic system in the central nucleus of the amygdala (CeA) plays an important role in regulating voluntary ethanol intake. Here, we investigated the effect of gabapentin on GABAergic transmission in CeA slices, on ethanol intake, and on an anxiety measure using animal models of ethanol dependence. Gabapentin increased the amplitudes of evoked GABA receptor-mediated IPSCs (GABA-IPSCs) in CeA neurons from nondependent rats, but decreased their amplitudes in CeA of ethanol-dependent rats. Gabapentin effects were blocked in the presence of a specific GABAB receptor antagonist. The sensitivity of the GABA-IPSCs to a GABAB receptor antagonist and an agonist was decreased after chronic ethanol, suggesting that ethanol-induced neuroadaptations of GABAB receptors associated with ethanol dependence may account for the differential effects of gabapentin after chronic ethanol. Systemic gabapentin reduced ethanol intake in dependent, but not in nondependent, rats and reversed the anxiogenic-like effects of ethanol abstinence using an acute dependence model. Gabapentin infused directly into the CeA also blocked dependence-induced elevation in operant ethanol responding. Collectively, these findings show that gabapentin reverses behavioral measures of ethanol dependence and, in turn, dependence reverses the effects of gabapentin on CeA neurons, and suggest that gabapentin represents a potential medication for treatment of alcoholism.","DOI":"10.1523/JNEUROSCI.0575-08.2008","ISSN":"0270-6474, 1529-2401","note":"PMID: 18509038","journalAbbreviation":"J. Neurosci.","language":"en","author":[{"family":"Roberto","given":"Marisa"},{"family":"Gilpin","given":"Nicholas W."},{"family":"O'Dell","given":"Laura E."},{"family":"Cruz","given":"Maureen T."},{"family":"Morse","given":"Andrew C."},{"family":"Siggins","given":"George R."},{"family":"Koob","given":"George F."}],"issued":{"date-parts":[["2008",5,28]]}}}],"schema":"https://github.com/citation-style-language/schema/raw/master/csl-citation.json"} </w:instrText>
      </w:r>
      <w:r>
        <w:rPr>
          <w:color w:val="FF0000"/>
        </w:rPr>
        <w:fldChar w:fldCharType="separate"/>
      </w:r>
      <w:r w:rsidRPr="004F15CE">
        <w:rPr>
          <w:rFonts w:cs="Arial"/>
          <w:szCs w:val="24"/>
          <w:vertAlign w:val="superscript"/>
        </w:rPr>
        <w:t>29</w:t>
      </w:r>
      <w:r>
        <w:rPr>
          <w:color w:val="FF0000"/>
        </w:rPr>
        <w:fldChar w:fldCharType="end"/>
      </w:r>
      <w:r>
        <w:rPr>
          <w:color w:val="FF0000"/>
        </w:rPr>
        <w:t xml:space="preserve"> </w:t>
      </w:r>
      <w:r>
        <w:t>or nonspecific CRF antagonist</w:t>
      </w:r>
      <w:r>
        <w:fldChar w:fldCharType="begin"/>
      </w:r>
      <w:r w:rsidR="003C5BC1">
        <w:instrText xml:space="preserve"> ADDIN ZOTERO_ITEM CSL_CITATION {"citationID":"GDjAwo65","properties":{"formattedCitation":"\\super 30\\nosupersub{}","plainCitation":"30","noteIndex":0},"citationItems":[{"id":8702,"uris":["http://zotero.org/users/97784/items/G4QXJIQK"],"uri":["http://zotero.org/users/97784/items/G4QXJIQK"],"itemData":{"id":8702,"type":"article-journal","title":"Corticotropin-Releasing Factor within the Central Nucleus of the Amygdala Mediates Enhanced Ethanol Self-Administration in Withdrawn, Ethanol-Dependent Rats","container-title":"Journal of Neuroscience","page":"11324-11332","volume":"26","issue":"44","source":"www.jneurosci.org.proxy-hs.researchport.umd.edu","abstract":"Alcohol dependence is characterized by excessive consumption, loss of control over intake, and the presence of a withdrawal syndrome, including both motivational and physical symptoms. The motivational symptoms, including anxiety, have been hypothesized to be important factors eliciting excessive drinking during abstinence. Previous work has shown that ethanol-dependent rats also display enhanced anxiety-like behaviors and enhanced ethanol self-administration during withdrawal, likely resulting from dysregulation of brain corticotropin-releasing factor (CRF) stress systems. The present study was designed to explore the brain sites within the extended amygdala [central nucleus of the amygdala (CeA), lateral bed nucleus of the stria terminalis (BNST), and nucleus accumbens shell (NAcSh)] that mediate the increased ethanol self-administration observed during withdrawal. Ethanol-dependent animals showed an increase in ethanol self-administration after acute withdrawal relative to nondependent controls. The CRF antagonist d-Phe-CRF12–41 ([d-Phe12,Nle21,38,Cα MeLeu37]-rCRF(12–41)) was administered into the CeA, lateral BNST, or NAcSh of acute-withdrawn dependent and nondependent rats. Administered into the CeA, the antagonist reduced ethanol self-administration in dependent animals, with no effect in nondependent animals. Administration of d-Phe-CRF12–41 into the lateral BNST and NAcSh was without effect on ethanol self-administration in dependent and nondependent animals. At the same time point of withdrawal, there was a decrease in CRF immunoreactivity within the CeA, suggesting an increased extracellular release of CRF during withdrawal. There was no change in CRF immunoreactivity in the BNST or NAcSh. These results indicate that CRF, specifically within the CeA, plays a role in mediating excessive ethanol consumption in ethanol-dependent animals.","DOI":"10.1523/JNEUROSCI.3096-06.2006","ISSN":"0270-6474, 1529-2401","note":"PMID: 17079660","journalAbbreviation":"J. Neurosci.","language":"en","author":[{"family":"Funk","given":"Cindy K."},{"family":"O'Dell","given":"Laura E."},{"family":"Crawford","given":"Elena F."},{"family":"Koob","given":"George F."}],"issued":{"date-parts":[["2006",11,1]]}}}],"schema":"https://github.com/citation-style-language/schema/raw/master/csl-citation.json"} </w:instrText>
      </w:r>
      <w:r>
        <w:fldChar w:fldCharType="separate"/>
      </w:r>
      <w:r w:rsidRPr="004F15CE">
        <w:rPr>
          <w:rFonts w:cs="Arial"/>
          <w:szCs w:val="24"/>
          <w:vertAlign w:val="superscript"/>
        </w:rPr>
        <w:t>30</w:t>
      </w:r>
      <w:r>
        <w:fldChar w:fldCharType="end"/>
      </w:r>
      <w:r>
        <w:t xml:space="preserve"> reduces alcohol consumption, and a</w:t>
      </w:r>
      <w:r w:rsidRPr="008A3553">
        <w:t xml:space="preserve">cute alcohol withdrawal activates </w:t>
      </w:r>
      <w:r>
        <w:t xml:space="preserve">the </w:t>
      </w:r>
      <w:r w:rsidRPr="008A3553">
        <w:t xml:space="preserve">CRF systems </w:t>
      </w:r>
      <w:r>
        <w:t xml:space="preserve">in the </w:t>
      </w:r>
      <w:r w:rsidRPr="008A3553">
        <w:t>CeA</w:t>
      </w:r>
      <w:r>
        <w:t xml:space="preserve"> </w:t>
      </w:r>
      <w:r>
        <w:fldChar w:fldCharType="begin"/>
      </w:r>
      <w:r w:rsidR="003C5BC1">
        <w:instrText xml:space="preserve"> ADDIN ZOTERO_ITEM CSL_CITATION {"citationID":"j2hRfs1A","properties":{"formattedCitation":"\\super 30\\uc0\\u8211{}33\\nosupersub{}","plainCitation":"30–33","noteIndex":0},"citationItems":[{"id":2487,"uris":["http://zotero.org/users/97784/items/N8QERHP5"],"uri":["http://zotero.org/users/97784/items/N8QERHP5"],"itemData":{"id":2487,"type":"article-journal","title":"Corticotropin Releasing Factor–Induced Amygdala Gamma-Aminobutyric Acid Release Plays a Key Role in Alcohol Dependence","container-title":"Biological Psychiatry","collection-title":"Metabotropic Glutamate Receptor Agonist Modulation of Alcohol Consumption","page":"831-839","volume":"67","issue":"9","source":"ScienceDirect","abstract":"Background\nCorticotropin-releasing factor (CRF) and gamma-aminobutyric acid (GABA)ergic systems in the central amygdala (CeA) are implicated in the high-anxiety, high-drinking profile associated with ethanol dependence. Ethanol augments CeA GABA release in ethanol-naive rats and mice.\nMethods\nUsing naive and ethanol-dependent rats, we compared electrophysiologic effects and interactions of CRF and ethanol on CeA GABAergic transmission, and we measured GABA dialyzate in CeA after injection of CRF1 antagonists and ethanol. We also compared mRNA expression in CeA for CRF and CRF1 using real-time polymerase chain reaction. We assessed effects of chronic treatment with a CRF1 antagonist on withdrawal-induced increases in alcohol consumption in dependent rats.\nResults\nCRF and ethanol augmented CeA GABAergic transmission in naive rats via increased GABA release. Three CRF1 receptor (CRF1) antagonists decreased basal GABAergic responses and abolished ethanol effects. Ethanol-dependent rats exhibited heightened sensitivity to CRF and CRF1 antagonists on CeA GABA release. Intra-CeA CRF1 antagonist administration reversed dependence–related elevations in GABA dialysate and blocked ethanol-induced increases in GABA dialyzate in both dependent and naive rats. Polymerase chain reaction studies indicate increased expression of CRF and CRF1 in CeA of dependent rats. Chronic CRF1 antagonist treatment blocked withdrawal-induced increases in alcohol drinking by dependent rats and tempered moderate increases in alcohol consumption by nondependent rats in intermittent testing.\nConclusions\nThese combined findings suggest a key role for specific presynaptic CRF-GABA interactions in CeA in the development and maintenance of ethanol dependence.","DOI":"10.1016/j.biopsych.2009.11.007","ISSN":"0006-3223","journalAbbreviation":"Biological Psychiatry","author":[{"family":"Roberto","given":"Marisa"},{"family":"Cruz","given":"Maureen T."},{"family":"Gilpin","given":"Nicholas W."},{"family":"Sabino","given":"Valentina"},{"family":"Schweitzer","given":"Paul"},{"family":"Bajo","given":"Michal"},{"family":"Cottone","given":"Pietro"},{"family":"Madamba","given":"Samuel G."},{"family":"Stouffer","given":"David G."},{"family":"Zorrilla","given":"Eric P."},{"family":"Koob","given":"George F."},{"family":"Siggins","given":"George R."},{"family":"Parsons","given":"Loren H."}],"issued":{"date-parts":[["2010",5,1]]}}},{"id":8706,"uris":["http://zotero.org/users/97784/items/4H37F3J4"],"uri":["http://zotero.org/users/97784/items/4H37F3J4"],"itemData":{"id":8706,"type":"article-journal","title":"Increase of extracellular corticotropin-releasing factor-like immunoreactivity levels in the amygdala of awake rats during restraint stress and ethanol withdrawal as measured by microdialysis","container-title":"Journal of Neuroscience","page":"5439-5447","volume":"15","issue":"8","source":"www.jneurosci.org.proxy-hs.researchport.umd.edu","abstract":"Previous research has suggested a role for corticotropin-releasing factor (CRF) in the anxiogenic effects of stressful stimuli and ethanol withdrawal. This hypothesis was explored in a series of experiments using intracranial microdialysis to monitor CRF-like immunoreactivity (CRF-IR) in the extracellular compartment of the rat amygdala. The synaptic origin of CRF-IR release in the amygdala was determined in vitro by assessing the Ca2+ dependency of 4-aminopyridine stimulated CRF-IR release from tissue preparations of rat amygdala. In vivo experiments were performed in awake rats after the placement of microdialysis probes in the amygdala. In the first experiment, transient restraint stress (20 min) produced an increase of CRF-IR release (basal levels, 1.19 +/- 0.15 fmol/50 microliters; stress levels, 4.54 +/- 1.33 fmol/50 microliters; p &lt; 0.05) that returned to basal values within 1 hr. When 4-aminopyridine (5 mM) was added to the perfusion medium, it consistently increased CRF-IR release (4.83 +/- 0.92 fmol/50 microliters, p &lt; 0.05). In the second experiment, CRF-IR release was measured during ethanol withdrawal in rats previously maintained for 2–3 weeks on a liquid diet containing ethanol (8.5%). Basal CRF-IR levels were 2.10 +/- 0.43 fmol/50 microliters in ethanol exposed rats and 1.30 +/- 0.19 fmol/50 microliters in control rats. During withdrawal, a progressive increase of CRF-IR levels over time was observed, reaching peak values at 10–12 hr after the onset of withdrawal (10.65 +/- 0.49 fmol/50 microliters vs 1.15 +/- 0.30 fmol/50 microliters of control rats, p &lt; 0.01).","DOI":"10.1523/JNEUROSCI.15-08-05439.1995","ISSN":"0270-6474, 1529-2401","note":"PMID: 7643193","journalAbbreviation":"J. Neurosci.","language":"en","author":[{"family":"Pich","given":"E. M."},{"family":"Lorang","given":"M."},{"family":"Yeganeh","given":"M."},{"family":"Fonseca","given":"F. Rodriguez","dropping-particle":"de"},{"family":"Raber","given":"J."},{"family":"Koob","given":"G. F."},{"family":"Weiss","given":"F."}],"issued":{"date-parts":[["1995",8,1]]}}},{"id":8731,"uris":["http://zotero.org/users/97784/items/A272BNRS"],"uri":["http://zotero.org/users/97784/items/A272BNRS"],"itemData":{"id":8731,"type":"article-journal","title":"Changes in levels of regional CRF-like-immunoreactivity and plasma corticosterone during protracted drug withdrawal in dependent rats","container-title":"Psychopharmacology","page":"374-381","volume":"158","issue":"4","source":"link.springer.com","abstract":".Rationale: Despite prolonged abstinence, prior drug dependence is accompanied by lasting changes in physiology, psychosocial functioning and vulnerability to relapse. One proposed mechanism for these alterations is dysregulation of corticotropin-releasing factor (CRF) neurocircuitry. Objectives: To determine regional brain CRF content and HPA-axis activity during protracted cocaine and ethanol withdrawal in dependent rats. Methods: To study protracted ethanol withdrawal, rats (n=22) were fed a nutritionally complete, ethanol (10% v/v) liquid diet for 3–4 weeks. Controls (n=12) were pair-fed an isocaloric, ethanol-free formulation. To study protracted cocaine withdrawal, rats (n=23) self-administered cocaine (0.25 mg/infusion; FR-5) daily for 3 weeks during 3-h sessions and subsequently were allowed to self-administer cocaine during two 12-h \"binge\" sessions. Controls (n=6) received yoked saline infusions. Regional brain CRF-like-immunoreactivity (CRF-LI), plasma ACTH-LI and CORT-LI levels were determined from 1 day to 6 weeks post-withdrawal. Results: Both ethanol- and cocaine-withdrawn rats initially exhibited reduced CRF-LI content in the amygdala followed by a progressive increase culminating in elevated levels 6 weeks post-withdrawal. Ethanol-withdrawn rats also initially had reduced hippocampal, frontal cortical and hypothalamic CRF-LI levels and time-dependent reductions in basal CORT levels. Cocaine-withdrawn rats showed time-dependent elevations in frontal cortical CRF-LI and basal CORT levels. Conclusions: Protracted withdrawal from ethanol or cocaine is associated with altered limbic CRF-LI and circulating CORT levels beyond the detoxification stage. The delayed nature of some changes suggests that they may not represent residual effects of acute withdrawal, but rather emerging manifestations of a separate process, such as allostatic load.","DOI":"10.1007/s002130100773","ISSN":"0033-3158, 1432-2072","journalAbbreviation":"Psychopharmacology","language":"en","author":[{"family":"Zorrilla","given":"Eric P."},{"family":"Valdez","given":"Glenn R."},{"family":"Weiss","given":"Friedbert"}],"issued":{"date-parts":[["2001",12,1]]}}},{"id":8702,"uris":["http://zotero.org/users/97784/items/G4QXJIQK"],"uri":["http://zotero.org/users/97784/items/G4QXJIQK"],"itemData":{"id":8702,"type":"article-journal","title":"Corticotropin-Releasing Factor within the Central Nucleus of the Amygdala Mediates Enhanced Ethanol Self-Administration in Withdrawn, Ethanol-Dependent Rats","container-title":"Journal of Neuroscience","page":"11324-11332","volume":"26","issue":"44","source":"www.jneurosci.org.proxy-hs.researchport.umd.edu","abstract":"Alcohol dependence is characterized by excessive consumption, loss of control over intake, and the presence of a withdrawal syndrome, including both motivational and physical symptoms. The motivational symptoms, including anxiety, have been hypothesized to be important factors eliciting excessive drinking during abstinence. Previous work has shown that ethanol-dependent rats also display enhanced anxiety-like behaviors and enhanced ethanol self-administration during withdrawal, likely resulting from dysregulation of brain corticotropin-releasing factor (CRF) stress systems. The present study was designed to explore the brain sites within the extended amygdala [central nucleus of the amygdala (CeA), lateral bed nucleus of the stria terminalis (BNST), and nucleus accumbens shell (NAcSh)] that mediate the increased ethanol self-administration observed during withdrawal. Ethanol-dependent animals showed an increase in ethanol self-administration after acute withdrawal relative to nondependent controls. The CRF antagonist d-Phe-CRF12–41 ([d-Phe12,Nle21,38,Cα MeLeu37]-rCRF(12–41)) was administered into the CeA, lateral BNST, or NAcSh of acute-withdrawn dependent and nondependent rats. Administered into the CeA, the antagonist reduced ethanol self-administration in dependent animals, with no effect in nondependent animals. Administration of d-Phe-CRF12–41 into the lateral BNST and NAcSh was without effect on ethanol self-administration in dependent and nondependent animals. At the same time point of withdrawal, there was a decrease in CRF immunoreactivity within the CeA, suggesting an increased extracellular release of CRF during withdrawal. There was no change in CRF immunoreactivity in the BNST or NAcSh. These results indicate that CRF, specifically within the CeA, plays a role in mediating excessive ethanol consumption in ethanol-dependent animals.","DOI":"10.1523/JNEUROSCI.3096-06.2006","ISSN":"0270-6474, 1529-2401","note":"PMID: 17079660","journalAbbreviation":"J. Neurosci.","language":"en","author":[{"family":"Funk","given":"Cindy K."},{"family":"O'Dell","given":"Laura E."},{"family":"Crawford","given":"Elena F."},{"family":"Koob","given":"George F."}],"issued":{"date-parts":[["2006",11,1]]}}}],"schema":"https://github.com/citation-style-language/schema/raw/master/csl-citation.json"} </w:instrText>
      </w:r>
      <w:r>
        <w:fldChar w:fldCharType="separate"/>
      </w:r>
      <w:r w:rsidRPr="004F15CE">
        <w:rPr>
          <w:rFonts w:cs="Arial"/>
          <w:szCs w:val="24"/>
          <w:vertAlign w:val="superscript"/>
        </w:rPr>
        <w:t>30–33</w:t>
      </w:r>
      <w:r>
        <w:fldChar w:fldCharType="end"/>
      </w:r>
      <w:r w:rsidRPr="00B15DBA">
        <w:t>.</w:t>
      </w:r>
      <w:r>
        <w:t xml:space="preserve"> </w:t>
      </w:r>
      <w:r w:rsidRPr="00E644D4">
        <w:t>The</w:t>
      </w:r>
      <w:r>
        <w:t xml:space="preserve"> effects of CRF on binge-like drinking are likely due to interactions between CeA-CRF neurons and the reward system, as CRFR1 antagonists into the CeA</w:t>
      </w:r>
      <w:r>
        <w:fldChar w:fldCharType="begin"/>
      </w:r>
      <w:r w:rsidR="003C5BC1">
        <w:instrText xml:space="preserve"> ADDIN ZOTERO_ITEM CSL_CITATION {"citationID":"QdM2Sfng","properties":{"formattedCitation":"\\super 28\\nosupersub{}","plainCitation":"28","noteIndex":0},"citationItems":[{"id":8422,"uris":["http://zotero.org/groups/2190983/items/Z8X9TQFU"],"uri":["http://zotero.org/groups/2190983/items/Z8X9TQFU"],"itemData":{"id":8422,"type":"article-journal","title":"Corticotropin Releasing Factor Signaling in the Central Amygdala is Recruited during Binge-Like Ethanol Consumption in C57BL/6J Mice","container-title":"Journal of Neuroscience","page":"3405-3413","volume":"32","issue":"10","source":"www.jneurosci.org.proxy-hs.researchport.umd.edu","abstract":"A well established body of work indicates a crucial role for corticotropin-releasing factor (CRF) in neurobiological responses associated with excessive dependence-like ethanol drinking in ethanol-vapor-exposed rodents. Recent evidence demonstrates a role for CRF in the modulation of binge-like ethanol consumption by nondependent mice, a behavior that can precede ethanol dependence. The CRF circuitry that is engaged by binge-like ethanol exposure, however, is unknown. Using converging approaches, we provide evidence that, similar to ethanol-vapor-induced increases in ethanol intake, CRF signaling in the central nucleus of the amygdala (CeA) is engaged during binge-like ethanol consumption by C57BL/6J mice. Specifically, we found that binge-like consumption of an ethanol solution (20% ethanol v/v) was attenuated by pretreatment with the CRF1R antagonists antalarmin, 4-ethyl-[2,5,6-trimethyl-7-(2,4,6-trimethylphenyl)-7H-pyrrolo[2,3-d]pyrimidin-4-yl]amino-1-butanol, and NBI-27914 at doses (30 mg/kg, i.p.) that did not alter nonbinge-like ethanol consumption. Binge-like ethanol consumption resulted in significant increases of CRF immunoreactivity in the CeA immediately following ethanol drinking and 18–24 h following ethanol removal and also blocked the ability of CRF to enhance GABAergic transmission in the CeA 18–24 h following ethanol removal. Pretreatment with bilateral injections of antalarmin (1 μg/0.5 μl per side) into the CeA, but not the adjacent basolateral amygdala, significantly attenuated binge-like ethanol consumption. These findings suggest that CRF signaling in the CeA is recruited during excessive ethanol intake, before the development of dependence. We hypothesize that plastic changes in CRF signaling develop with repeated binge-like drinking episodes, contributing to the transition to dependence.","DOI":"10.1523/JNEUROSCI.6256-11.2012","ISSN":"0270-6474, 1529-2401","note":"PMID: 22399763","journalAbbreviation":"J. Neurosci.","language":"en","author":[{"family":"Lowery-Gionta","given":"Emily G."},{"family":"Navarro","given":"Montserrat"},{"family":"Li","given":"Chia"},{"family":"Pleil","given":"Kristen E."},{"family":"Rinker","given":"Jennifer A."},{"family":"Cox","given":"Benjamin R."},{"family":"Sprow","given":"Gretchen M."},{"family":"Kash","given":"Thomas L."},{"family":"Thiele","given":"Todd E."}],"issued":{"date-parts":[["2012",3,7]]}}}],"schema":"https://github.com/citation-style-language/schema/raw/master/csl-citation.json"} </w:instrText>
      </w:r>
      <w:r>
        <w:fldChar w:fldCharType="separate"/>
      </w:r>
      <w:r w:rsidRPr="004F15CE">
        <w:rPr>
          <w:rFonts w:cs="Arial"/>
          <w:szCs w:val="24"/>
          <w:vertAlign w:val="superscript"/>
        </w:rPr>
        <w:t>28</w:t>
      </w:r>
      <w:r>
        <w:fldChar w:fldCharType="end"/>
      </w:r>
      <w:r>
        <w:t xml:space="preserve"> or VTA</w:t>
      </w:r>
      <w:r>
        <w:fldChar w:fldCharType="begin"/>
      </w:r>
      <w:r w:rsidR="003C5BC1">
        <w:instrText xml:space="preserve"> ADDIN ZOTERO_ITEM CSL_CITATION {"citationID":"IbmneswK","properties":{"formattedCitation":"\\super 34\\nosupersub{}","plainCitation":"34","noteIndex":0},"citationItems":[{"id":2666,"uris":["http://zotero.org/users/97784/items/NCKQF3HC"],"uri":["http://zotero.org/users/97784/items/NCKQF3HC"],"itemData":{"id":2666,"type":"article-journal","title":"Alcohol in excess: CRF1 receptors in the rat and mouse VTA and DRN","container-title":"Psychopharmacology","page":"313-327","volume":"225","issue":"2","source":"link-springer-com.proxy-hs.researchport.umd.edu","abstract":"Manipulation of the stress neuropeptide corticotropin-releasing factor (CRF), specifically central antagonism of the type 1 receptors (CRF-R1), effectively reduces alcoholic-like ethanol drinking in r","DOI":"10.1007/s00213-012-2820-z","ISSN":"0033-3158, 1432-2072","shortTitle":"Alcohol in excess","journalAbbreviation":"Psychopharmacology","language":"en","author":[{"family":"Hwa","given":"Lara S."},{"family":"DeBold","given":"Joseph F."},{"family":"Miczek","given":"Klaus A."}],"issued":{"date-parts":[["2013",1,1]]}}}],"schema":"https://github.com/citation-style-language/schema/raw/master/csl-citation.json"} </w:instrText>
      </w:r>
      <w:r>
        <w:fldChar w:fldCharType="separate"/>
      </w:r>
      <w:r w:rsidRPr="004F15CE">
        <w:rPr>
          <w:rFonts w:cs="Arial"/>
          <w:szCs w:val="24"/>
          <w:vertAlign w:val="superscript"/>
        </w:rPr>
        <w:t>34</w:t>
      </w:r>
      <w:r>
        <w:fldChar w:fldCharType="end"/>
      </w:r>
      <w:r>
        <w:t xml:space="preserve"> reduce binge-like drinking. </w:t>
      </w:r>
    </w:p>
    <w:p w14:paraId="6C686F9B" w14:textId="188709F1" w:rsidR="00411D92" w:rsidRDefault="00053DC6" w:rsidP="00053DC6">
      <w:r>
        <w:t xml:space="preserve">While there is an abundance of pharmacological evidence supporting the role of the CeA-CRF system, the </w:t>
      </w:r>
      <w:r w:rsidRPr="009C63E4">
        <w:t xml:space="preserve">exact role of the </w:t>
      </w:r>
      <w:r>
        <w:t xml:space="preserve">firing activity in </w:t>
      </w:r>
      <w:r w:rsidRPr="009C63E4">
        <w:t>CeA-CRF population</w:t>
      </w:r>
      <w:r>
        <w:t xml:space="preserve">, and if it increases over repeated binge drinking </w:t>
      </w:r>
      <w:r w:rsidR="00F847C6">
        <w:t xml:space="preserve">sessions, </w:t>
      </w:r>
      <w:r w:rsidR="00FF283E">
        <w:t>like</w:t>
      </w:r>
      <w:r>
        <w:t xml:space="preserve"> CRF expression</w:t>
      </w:r>
      <w:r w:rsidR="00F847C6">
        <w:t>,</w:t>
      </w:r>
      <w:r w:rsidRPr="009C63E4">
        <w:t xml:space="preserve"> has yet to be fully </w:t>
      </w:r>
      <w:r w:rsidRPr="009C63E4">
        <w:rPr>
          <w:noProof/>
        </w:rPr>
        <w:t>elucidated</w:t>
      </w:r>
      <w:r w:rsidRPr="009C63E4">
        <w:t xml:space="preserve">. </w:t>
      </w:r>
      <w:r>
        <w:t>Therefore, h</w:t>
      </w:r>
      <w:r w:rsidRPr="009C63E4">
        <w:t>ere, we</w:t>
      </w:r>
      <w:r>
        <w:t xml:space="preserve"> combined optogenetics with </w:t>
      </w:r>
      <w:r w:rsidRPr="001006F8">
        <w:rPr>
          <w:i/>
        </w:rPr>
        <w:t>in vivo</w:t>
      </w:r>
      <w:r>
        <w:t xml:space="preserve"> electrophysiology to identify and record from CeA-CRF neurons over repeated binge-like drinking episodes </w:t>
      </w:r>
      <w:r w:rsidRPr="00D42408">
        <w:rPr>
          <w:noProof/>
        </w:rPr>
        <w:t>to determine</w:t>
      </w:r>
      <w:r w:rsidRPr="009C63E4">
        <w:t xml:space="preserve"> if CeA-CRF neuron activity is altered over time during the escalation of binge drinking.</w:t>
      </w:r>
      <w:r>
        <w:t xml:space="preserve"> </w:t>
      </w:r>
      <w:r w:rsidRPr="00B31783">
        <w:t xml:space="preserve">We found that CRF units </w:t>
      </w:r>
      <w:r>
        <w:t>dynamically encode alcohol-motivated behavior both within</w:t>
      </w:r>
      <w:r w:rsidR="00FF283E">
        <w:t xml:space="preserve"> alcohol drinking sessions</w:t>
      </w:r>
      <w:r>
        <w:t xml:space="preserve"> and over repeated sessions. Specifically, putative </w:t>
      </w:r>
      <w:r w:rsidRPr="00B31783">
        <w:t>CRF units displayed either no-</w:t>
      </w:r>
      <w:r w:rsidRPr="00B31783">
        <w:rPr>
          <w:noProof/>
        </w:rPr>
        <w:t>response</w:t>
      </w:r>
      <w:r w:rsidRPr="00B31783">
        <w:t xml:space="preserve">/encoding </w:t>
      </w:r>
      <w:r w:rsidRPr="00B31783">
        <w:lastRenderedPageBreak/>
        <w:t xml:space="preserve">for ethanol licks or a significant increase in firing rate </w:t>
      </w:r>
      <w:r>
        <w:t>right before licking</w:t>
      </w:r>
      <w:r w:rsidRPr="00B31783">
        <w:t xml:space="preserve">, which we will call a predictive </w:t>
      </w:r>
      <w:r w:rsidRPr="00B31783">
        <w:rPr>
          <w:noProof/>
        </w:rPr>
        <w:t>response</w:t>
      </w:r>
      <w:r w:rsidRPr="00B31783">
        <w:t xml:space="preserve">. </w:t>
      </w:r>
      <w:r>
        <w:t>Further, o</w:t>
      </w:r>
      <w:r w:rsidRPr="00B31783">
        <w:t xml:space="preserve">nly the CRF neurons that were predictive of drinking </w:t>
      </w:r>
      <w:r>
        <w:t>demonstrated altered activity patterns over time as animals engaged in binge-like patterns of alcohol intake.</w:t>
      </w:r>
      <w:r w:rsidR="00411D92">
        <w:t xml:space="preserve"> Overall these results suggest </w:t>
      </w:r>
      <w:r w:rsidR="00111A1D">
        <w:t xml:space="preserve">that CRF neurons in the CeA are a heterogeneous population, with a subset of CRF neurons </w:t>
      </w:r>
      <w:r w:rsidR="00512275">
        <w:t xml:space="preserve">whose firing activity precedes the act of consuming alcohol. </w:t>
      </w:r>
    </w:p>
    <w:p w14:paraId="55E438A7" w14:textId="1006D088" w:rsidR="00CD47D4" w:rsidRPr="00A918EF" w:rsidRDefault="00CD47D4" w:rsidP="00CD47D4">
      <w:pPr>
        <w:pStyle w:val="Heading1"/>
      </w:pPr>
      <w:commentRangeStart w:id="8"/>
      <w:commentRangeStart w:id="9"/>
      <w:r w:rsidRPr="00A918EF">
        <w:t>M</w:t>
      </w:r>
      <w:r>
        <w:t xml:space="preserve">aterials </w:t>
      </w:r>
      <w:r w:rsidRPr="00A918EF">
        <w:t>and Methods</w:t>
      </w:r>
      <w:commentRangeEnd w:id="8"/>
      <w:r>
        <w:rPr>
          <w:rStyle w:val="CommentReference"/>
          <w:rFonts w:ascii="Arial" w:eastAsia="Calibri" w:hAnsi="Arial" w:cs="Calibri"/>
          <w:color w:val="auto"/>
        </w:rPr>
        <w:commentReference w:id="8"/>
      </w:r>
      <w:commentRangeEnd w:id="9"/>
      <w:r w:rsidR="00D4717A">
        <w:rPr>
          <w:rStyle w:val="CommentReference"/>
          <w:rFonts w:ascii="Arial" w:eastAsia="Calibri" w:hAnsi="Arial" w:cs="Calibri"/>
          <w:color w:val="auto"/>
        </w:rPr>
        <w:commentReference w:id="9"/>
      </w:r>
    </w:p>
    <w:p w14:paraId="2F5E44F2" w14:textId="77777777" w:rsidR="00CD47D4" w:rsidRPr="00A918EF" w:rsidRDefault="00CD47D4" w:rsidP="00CD47D4">
      <w:pPr>
        <w:pStyle w:val="Heading2"/>
      </w:pPr>
      <w:r w:rsidRPr="00A918EF">
        <w:t>Animals</w:t>
      </w:r>
    </w:p>
    <w:p w14:paraId="4E87CF6E" w14:textId="0C35BBE1" w:rsidR="00CD47D4" w:rsidRPr="000C5D70" w:rsidRDefault="00CD47D4" w:rsidP="00CD47D4">
      <w:pPr>
        <w:pStyle w:val="ThesisArial"/>
      </w:pPr>
      <w:r w:rsidRPr="006D12F3">
        <w:t>Crh</w:t>
      </w:r>
      <w:r>
        <w:rPr>
          <w:vertAlign w:val="superscript"/>
        </w:rPr>
        <w:t>tm1(</w:t>
      </w:r>
      <w:r w:rsidRPr="004F34E1">
        <w:rPr>
          <w:noProof/>
          <w:vertAlign w:val="superscript"/>
        </w:rPr>
        <w:t>cre</w:t>
      </w:r>
      <w:r>
        <w:rPr>
          <w:vertAlign w:val="superscript"/>
        </w:rPr>
        <w:t>)</w:t>
      </w:r>
      <w:proofErr w:type="spellStart"/>
      <w:r>
        <w:rPr>
          <w:vertAlign w:val="superscript"/>
        </w:rPr>
        <w:t>Zjh</w:t>
      </w:r>
      <w:proofErr w:type="spellEnd"/>
      <w:r w:rsidRPr="00A3080D">
        <w:rPr>
          <w:vertAlign w:val="superscript"/>
        </w:rPr>
        <w:t xml:space="preserve"> </w:t>
      </w:r>
      <w:r w:rsidRPr="000C5D70">
        <w:t xml:space="preserve">mice </w:t>
      </w:r>
      <w:del w:id="10" w:author="JMI" w:date="2018-09-03T19:31:00Z">
        <w:r w:rsidR="00986AC1" w:rsidRPr="006C3B70">
          <w:rPr>
            <w:color w:val="FF0000"/>
            <w:highlight w:val="yellow"/>
          </w:rPr>
          <w:delText>(</w:delText>
        </w:r>
        <w:commentRangeStart w:id="11"/>
        <w:commentRangeStart w:id="12"/>
        <w:r w:rsidR="00986AC1" w:rsidRPr="006C3B70">
          <w:rPr>
            <w:color w:val="FF0000"/>
            <w:highlight w:val="yellow"/>
          </w:rPr>
          <w:delText>N</w:delText>
        </w:r>
        <w:commentRangeEnd w:id="11"/>
        <w:r w:rsidR="00DC5BE1">
          <w:rPr>
            <w:rStyle w:val="CommentReference"/>
          </w:rPr>
          <w:commentReference w:id="11"/>
        </w:r>
      </w:del>
      <w:commentRangeEnd w:id="12"/>
      <w:r w:rsidR="006B4D6C">
        <w:rPr>
          <w:rStyle w:val="CommentReference"/>
        </w:rPr>
        <w:commentReference w:id="12"/>
      </w:r>
      <w:del w:id="13" w:author="JMI" w:date="2018-09-03T19:31:00Z">
        <w:r w:rsidR="00986AC1" w:rsidRPr="006C3B70">
          <w:rPr>
            <w:color w:val="FF0000"/>
            <w:highlight w:val="yellow"/>
          </w:rPr>
          <w:delText>=____)</w:delText>
        </w:r>
        <w:r w:rsidR="00F62ED2">
          <w:rPr>
            <w:color w:val="FF0000"/>
          </w:rPr>
          <w:delText xml:space="preserve"> </w:delText>
        </w:r>
      </w:del>
      <w:r w:rsidRPr="000C5D70">
        <w:t>express</w:t>
      </w:r>
      <w:r>
        <w:t>ing</w:t>
      </w:r>
      <w:r w:rsidRPr="000C5D70">
        <w:t xml:space="preserve"> Cre recombinase under the </w:t>
      </w:r>
      <w:r w:rsidRPr="004F34E1">
        <w:rPr>
          <w:noProof/>
        </w:rPr>
        <w:t>corticotropin</w:t>
      </w:r>
      <w:r>
        <w:rPr>
          <w:noProof/>
        </w:rPr>
        <w:t>-</w:t>
      </w:r>
      <w:r w:rsidRPr="004F34E1">
        <w:rPr>
          <w:noProof/>
        </w:rPr>
        <w:t>releasing</w:t>
      </w:r>
      <w:r w:rsidRPr="000C5D70">
        <w:t xml:space="preserve"> hormone </w:t>
      </w:r>
      <w:r>
        <w:t>gene</w:t>
      </w:r>
      <w:r w:rsidRPr="000C5D70">
        <w:t xml:space="preserve"> (</w:t>
      </w:r>
      <w:proofErr w:type="spellStart"/>
      <w:r w:rsidRPr="000C5D70">
        <w:t>Crh</w:t>
      </w:r>
      <w:proofErr w:type="spellEnd"/>
      <w:r w:rsidRPr="000C5D70">
        <w:t>)</w:t>
      </w:r>
      <w:r>
        <w:t xml:space="preserve"> </w:t>
      </w:r>
      <w:r w:rsidRPr="000C5D70">
        <w:t xml:space="preserve">promotor were obtained from the Jackson </w:t>
      </w:r>
      <w:r>
        <w:rPr>
          <w:noProof/>
        </w:rPr>
        <w:t>L</w:t>
      </w:r>
      <w:r w:rsidRPr="00BA57EE">
        <w:rPr>
          <w:noProof/>
        </w:rPr>
        <w:t>aboratory</w:t>
      </w:r>
      <w:r w:rsidRPr="000C5D70">
        <w:t xml:space="preserve">. They shall be referred to as </w:t>
      </w:r>
      <w:r w:rsidRPr="00BA57EE">
        <w:rPr>
          <w:noProof/>
        </w:rPr>
        <w:t>corticotropin</w:t>
      </w:r>
      <w:r>
        <w:rPr>
          <w:noProof/>
        </w:rPr>
        <w:t>-</w:t>
      </w:r>
      <w:r w:rsidRPr="00BA57EE">
        <w:rPr>
          <w:noProof/>
        </w:rPr>
        <w:t>releasing</w:t>
      </w:r>
      <w:r w:rsidRPr="000C5D70">
        <w:t xml:space="preserve"> factor – </w:t>
      </w:r>
      <w:r w:rsidRPr="004F34E1">
        <w:rPr>
          <w:noProof/>
        </w:rPr>
        <w:t>cre</w:t>
      </w:r>
      <w:r w:rsidRPr="000C5D70">
        <w:t xml:space="preserve"> (CRF-Cre) mice herein. </w:t>
      </w:r>
      <w:r>
        <w:t xml:space="preserve">All mice were heterozygous and generated by mating a male homozygous CRF-Cre mouse with a female </w:t>
      </w:r>
      <w:r w:rsidRPr="004F34E1">
        <w:rPr>
          <w:noProof/>
        </w:rPr>
        <w:t>wildtype</w:t>
      </w:r>
      <w:r>
        <w:t xml:space="preserve"> C57.</w:t>
      </w:r>
      <w:r w:rsidRPr="006073EC">
        <w:t xml:space="preserve"> All experiments were conducted in accordance </w:t>
      </w:r>
      <w:r>
        <w:rPr>
          <w:noProof/>
        </w:rPr>
        <w:t>with</w:t>
      </w:r>
      <w:r w:rsidRPr="006073EC">
        <w:t xml:space="preserve"> the United States National Research Council </w:t>
      </w:r>
      <w:r w:rsidRPr="006073EC">
        <w:rPr>
          <w:i/>
        </w:rPr>
        <w:t>Guide for the Care and Use of Laboratory Animals</w:t>
      </w:r>
      <w:r w:rsidRPr="006073EC">
        <w:t xml:space="preserve"> and were approved by the University of Maryland School of Medicine Institutional Animal Care and Use Committee.</w:t>
      </w:r>
    </w:p>
    <w:p w14:paraId="4B2D8ECB" w14:textId="77777777" w:rsidR="00CD47D4" w:rsidRPr="002358B7" w:rsidRDefault="00CD47D4" w:rsidP="00CD47D4">
      <w:pPr>
        <w:pStyle w:val="Heading2"/>
      </w:pPr>
      <w:r>
        <w:t>Optical-Fiber-Coupled Microelectrode arrays (</w:t>
      </w:r>
      <w:proofErr w:type="spellStart"/>
      <w:r>
        <w:t>OptoArrays</w:t>
      </w:r>
      <w:proofErr w:type="spellEnd"/>
      <w:r>
        <w:t>)</w:t>
      </w:r>
    </w:p>
    <w:p w14:paraId="2DCBE7CD" w14:textId="77777777" w:rsidR="00CD47D4" w:rsidRDefault="00CD47D4" w:rsidP="00CD47D4">
      <w:pPr>
        <w:pStyle w:val="ThesisArial"/>
      </w:pPr>
      <w:r>
        <w:t>Custom-made microelectrode arrays (MEA) were obtained from Innovative Neurophysiology (Durham, NC). The MEAs had 16 x 35 µm tungsten electrodes in a U-shape around a central pore for optical fibers. The MEA connector was offset from the center in a chair-like configuration to allow for the optical fiber.</w:t>
      </w:r>
    </w:p>
    <w:p w14:paraId="02886617" w14:textId="77777777" w:rsidR="00CD47D4" w:rsidRDefault="00CD47D4" w:rsidP="00CD47D4">
      <w:pPr>
        <w:pStyle w:val="ThesisArial"/>
      </w:pPr>
      <w:r>
        <w:t xml:space="preserve">Implantable optical fibers were </w:t>
      </w:r>
      <w:r w:rsidRPr="006073EC">
        <w:t>fashioned in-house</w:t>
      </w:r>
      <w:r>
        <w:t xml:space="preserve"> as previously described by Sparta et al (2012). </w:t>
      </w:r>
      <w:r w:rsidRPr="006073EC">
        <w:t>Briefly, 0.48 NA 200/230</w:t>
      </w:r>
      <w:r>
        <w:t xml:space="preserve"> µm</w:t>
      </w:r>
      <w:r w:rsidRPr="006073EC">
        <w:t xml:space="preserve"> optical fiber </w:t>
      </w:r>
      <w:r w:rsidRPr="00BA57EE">
        <w:rPr>
          <w:noProof/>
        </w:rPr>
        <w:t>w</w:t>
      </w:r>
      <w:r>
        <w:rPr>
          <w:noProof/>
        </w:rPr>
        <w:t>as</w:t>
      </w:r>
      <w:r w:rsidRPr="006073EC">
        <w:t xml:space="preserve"> stripped and affixed with a ceramic ferrule (235 µm ID, as above) and polished. </w:t>
      </w:r>
      <w:r>
        <w:t>P</w:t>
      </w:r>
      <w:r w:rsidRPr="006073EC">
        <w:t>ercent transmittance (%T) of the implant</w:t>
      </w:r>
      <w:r>
        <w:t>s</w:t>
      </w:r>
      <w:r w:rsidRPr="006073EC">
        <w:t xml:space="preserve"> </w:t>
      </w:r>
      <w:r>
        <w:t>were</w:t>
      </w:r>
      <w:r w:rsidRPr="006073EC">
        <w:t xml:space="preserve"> calculated using an optical power meter (PM20A, </w:t>
      </w:r>
      <w:proofErr w:type="spellStart"/>
      <w:r w:rsidRPr="006073EC">
        <w:t>ThorLabs</w:t>
      </w:r>
      <w:proofErr w:type="spellEnd"/>
      <w:r w:rsidRPr="006073EC">
        <w:t>)</w:t>
      </w:r>
      <w:r>
        <w:t xml:space="preserve"> and </w:t>
      </w:r>
      <w:r w:rsidRPr="006073EC">
        <w:t xml:space="preserve">fibers with </w:t>
      </w:r>
      <w:r>
        <w:t>&lt;</w:t>
      </w:r>
      <w:r w:rsidRPr="006073EC">
        <w:t xml:space="preserve">75 %T </w:t>
      </w:r>
      <w:r>
        <w:t>were discarded. Fiber implants were attached to the MEA approximately 500 µm (300-800 µm) dorsal to the tips of the electrodes,</w:t>
      </w:r>
      <w:r w:rsidRPr="00AF23CD">
        <w:t xml:space="preserve"> </w:t>
      </w:r>
      <w:r>
        <w:t>at a slight angle toward the electrodes. The fibers and MEA were encased in dental cement (</w:t>
      </w:r>
      <w:r w:rsidRPr="00FB690C">
        <w:t>Industrial Grade Grip Cement, powder #675571, liquid #675572, Dentsply, York, OA)</w:t>
      </w:r>
      <w:r>
        <w:t>.</w:t>
      </w:r>
    </w:p>
    <w:p w14:paraId="45C11FD3" w14:textId="77777777" w:rsidR="00CD47D4" w:rsidRDefault="00CD47D4" w:rsidP="00CD47D4">
      <w:pPr>
        <w:pStyle w:val="Heading2"/>
      </w:pPr>
      <w:r>
        <w:t>Survival Surgeries</w:t>
      </w:r>
    </w:p>
    <w:p w14:paraId="1CEEC696" w14:textId="7D7FB363" w:rsidR="00CD47D4" w:rsidRDefault="00CD47D4" w:rsidP="00CD47D4">
      <w:pPr>
        <w:pStyle w:val="ThesisArial"/>
      </w:pPr>
      <w:r>
        <w:t xml:space="preserve">At 8-12 weeks of age, </w:t>
      </w:r>
      <w:commentRangeStart w:id="14"/>
      <w:r>
        <w:t xml:space="preserve">CRF-Cre mice </w:t>
      </w:r>
      <w:ins w:id="15" w:author="JMI" w:date="2018-09-03T19:31:00Z">
        <w:r w:rsidR="00186A93">
          <w:t xml:space="preserve">(N=12) </w:t>
        </w:r>
        <w:commentRangeEnd w:id="14"/>
        <w:r w:rsidR="00186A93">
          <w:rPr>
            <w:rStyle w:val="CommentReference"/>
          </w:rPr>
          <w:commentReference w:id="14"/>
        </w:r>
      </w:ins>
      <w:r>
        <w:t>were</w:t>
      </w:r>
      <w:r w:rsidRPr="006F189C">
        <w:t xml:space="preserve"> anesthetized with isoflurane via an E-Z Anesthesia brand vaporizer (E-Z Anesthesia, Palmer, PA). </w:t>
      </w:r>
      <w:r>
        <w:t xml:space="preserve">A craniotomy above the CeA was centered at -1.1 mm A/P, +/- 2.95 mm L/M (from bregma) and was extended into a concentric square </w:t>
      </w:r>
      <w:r w:rsidRPr="00A222E8">
        <w:rPr>
          <w:color w:val="FF0000"/>
        </w:rPr>
        <w:t>.</w:t>
      </w:r>
      <w:r>
        <w:t>+/-0.25mm A/P and +/-0.25mm L/</w:t>
      </w:r>
      <w:r w:rsidRPr="00BA57EE">
        <w:rPr>
          <w:noProof/>
        </w:rPr>
        <w:t>M</w:t>
      </w:r>
      <w:r>
        <w:t xml:space="preserve">. </w:t>
      </w:r>
      <w:r>
        <w:rPr>
          <w:noProof/>
        </w:rPr>
        <w:t>An a</w:t>
      </w:r>
      <w:r w:rsidRPr="004F34E1">
        <w:rPr>
          <w:noProof/>
        </w:rPr>
        <w:t>deno</w:t>
      </w:r>
      <w:r w:rsidRPr="00270593">
        <w:t xml:space="preserve">-associated </w:t>
      </w:r>
      <w:r>
        <w:t xml:space="preserve">viral </w:t>
      </w:r>
      <w:r w:rsidRPr="00270593">
        <w:t>v</w:t>
      </w:r>
      <w:r>
        <w:t>ector</w:t>
      </w:r>
      <w:r w:rsidRPr="00270593">
        <w:t xml:space="preserve"> (serotype 5) containing a double inverted open reading frame with the ChR2(h134R)-EYFP construct (AAV-EF1a</w:t>
      </w:r>
      <w:r>
        <w:t xml:space="preserve">-DIO-hChR2(H134R)-EYFP-WRE-Pa was </w:t>
      </w:r>
      <w:r w:rsidRPr="00270593">
        <w:t>purchased from the University of North Carolina’s Vector Core, with permission from Karl Deisseroth</w:t>
      </w:r>
      <w:r>
        <w:t xml:space="preserve">. </w:t>
      </w:r>
      <w:r>
        <w:rPr>
          <w:noProof/>
        </w:rPr>
        <w:t>The v</w:t>
      </w:r>
      <w:r w:rsidRPr="004F34E1">
        <w:rPr>
          <w:noProof/>
        </w:rPr>
        <w:t>irus</w:t>
      </w:r>
      <w:r>
        <w:t xml:space="preserve"> was infused into the CeA via </w:t>
      </w:r>
      <w:r w:rsidRPr="004075E7">
        <w:t>a Hamilton</w:t>
      </w:r>
      <w:r>
        <w:t xml:space="preserve"> 7001 1-</w:t>
      </w:r>
      <w:r>
        <w:rPr>
          <w:rFonts w:cs="Arial"/>
        </w:rPr>
        <w:t>μ</w:t>
      </w:r>
      <w:r>
        <w:t>L syringe</w:t>
      </w:r>
      <w:r w:rsidRPr="004075E7">
        <w:t xml:space="preserve"> </w:t>
      </w:r>
      <w:r>
        <w:t xml:space="preserve">(Hamilton Company, Reno, NV), which was </w:t>
      </w:r>
      <w:r w:rsidRPr="004075E7">
        <w:t>inserted</w:t>
      </w:r>
      <w:r>
        <w:t xml:space="preserve"> into a Micro4 microinfusion pump (UMC4 controller, UMP3 pump; World Precision Instruments, Sarasota, FL). The needle was slowly lowered -4.85 mm D/V (from </w:t>
      </w:r>
      <w:r w:rsidRPr="006C3B70">
        <w:rPr>
          <w:noProof/>
        </w:rPr>
        <w:t>brain</w:t>
      </w:r>
      <w:r w:rsidR="00C16578">
        <w:rPr>
          <w:noProof/>
        </w:rPr>
        <w:t xml:space="preserve"> surface</w:t>
      </w:r>
      <w:r>
        <w:t xml:space="preserve">) into the brain and 500 </w:t>
      </w:r>
      <w:r w:rsidRPr="004F34E1">
        <w:rPr>
          <w:noProof/>
        </w:rPr>
        <w:t>nl</w:t>
      </w:r>
      <w:r>
        <w:t xml:space="preserve"> of the </w:t>
      </w:r>
      <w:r w:rsidRPr="004F34E1">
        <w:rPr>
          <w:noProof/>
        </w:rPr>
        <w:t>virus</w:t>
      </w:r>
      <w:r>
        <w:t xml:space="preserve"> was infused at 100 </w:t>
      </w:r>
      <w:r w:rsidRPr="004F34E1">
        <w:rPr>
          <w:noProof/>
        </w:rPr>
        <w:t>nl</w:t>
      </w:r>
      <w:r>
        <w:t xml:space="preserve">/min. After 5-minutes, the needle was slowly removed and the </w:t>
      </w:r>
      <w:proofErr w:type="spellStart"/>
      <w:r>
        <w:t>optoarrays</w:t>
      </w:r>
      <w:proofErr w:type="spellEnd"/>
      <w:r>
        <w:t xml:space="preserve"> were implanted. </w:t>
      </w:r>
      <w:proofErr w:type="spellStart"/>
      <w:r>
        <w:t>Optoarrays</w:t>
      </w:r>
      <w:proofErr w:type="spellEnd"/>
      <w:r>
        <w:t xml:space="preserve"> were secured to the skull using anchor screws (MF-5182 bone screws; Bioanalytical Systems, Inc, West Lafayette, IN),</w:t>
      </w:r>
      <w:r w:rsidRPr="00400CAC">
        <w:t xml:space="preserve"> </w:t>
      </w:r>
      <w:r>
        <w:t xml:space="preserve">with the ground wire wrapped around one screw and inserted 2 mm into the cerebellum. The array was then encased in a dental cement </w:t>
      </w:r>
      <w:r w:rsidRPr="004F34E1">
        <w:rPr>
          <w:noProof/>
        </w:rPr>
        <w:t>headcap</w:t>
      </w:r>
      <w:r>
        <w:t xml:space="preserve"> (</w:t>
      </w:r>
      <w:r w:rsidRPr="00FB690C">
        <w:t>Industrial Grade Grip Cement, powder #675571, liquid #675572, Dentsply, York, OA)</w:t>
      </w:r>
      <w:r>
        <w:t>.</w:t>
      </w:r>
    </w:p>
    <w:p w14:paraId="0F452650" w14:textId="77777777" w:rsidR="00CD47D4" w:rsidRDefault="00CD47D4" w:rsidP="00CD47D4">
      <w:pPr>
        <w:pStyle w:val="ThesisArial"/>
      </w:pPr>
      <w:r w:rsidRPr="006F189C">
        <w:t>Following surgery, the mice recover</w:t>
      </w:r>
      <w:r>
        <w:t>ed</w:t>
      </w:r>
      <w:r w:rsidRPr="006F189C">
        <w:t xml:space="preserve"> for </w:t>
      </w:r>
      <w:r>
        <w:t>two weeks before starting the drinking protocol</w:t>
      </w:r>
      <w:r w:rsidRPr="006F189C">
        <w:t>.</w:t>
      </w:r>
      <w:r>
        <w:t xml:space="preserve"> </w:t>
      </w:r>
      <w:r w:rsidRPr="006F189C">
        <w:t xml:space="preserve">All surgical procedures </w:t>
      </w:r>
      <w:r>
        <w:t>were</w:t>
      </w:r>
      <w:r w:rsidRPr="006F189C">
        <w:t xml:space="preserve"> approved by the University of Maryland, Baltimore IACUC committee. </w:t>
      </w:r>
    </w:p>
    <w:p w14:paraId="6ADB78EB" w14:textId="77777777" w:rsidR="00CD47D4" w:rsidRDefault="00CD47D4" w:rsidP="00CD47D4">
      <w:pPr>
        <w:pStyle w:val="ThesisArial"/>
      </w:pPr>
    </w:p>
    <w:p w14:paraId="00BAAF82" w14:textId="77777777" w:rsidR="00CD47D4" w:rsidRDefault="00CD47D4" w:rsidP="00CD47D4">
      <w:pPr>
        <w:pStyle w:val="ThesisArial"/>
      </w:pPr>
    </w:p>
    <w:p w14:paraId="14EBC381" w14:textId="77777777" w:rsidR="00CD47D4" w:rsidRDefault="00CD47D4" w:rsidP="00CD47D4">
      <w:pPr>
        <w:pStyle w:val="ThesisArial"/>
      </w:pPr>
    </w:p>
    <w:p w14:paraId="33B7E4F6" w14:textId="77777777" w:rsidR="00CD47D4" w:rsidRDefault="00CD47D4" w:rsidP="00CD47D4">
      <w:pPr>
        <w:pStyle w:val="Heading2"/>
      </w:pPr>
      <w:r>
        <w:t>Alcohol Consumption Protocol</w:t>
      </w:r>
    </w:p>
    <w:p w14:paraId="30D78015" w14:textId="24D017A3" w:rsidR="00CD47D4" w:rsidRPr="005048B6" w:rsidRDefault="00CD47D4" w:rsidP="00CD47D4">
      <w:pPr>
        <w:pStyle w:val="ThesisArial"/>
      </w:pPr>
      <w:r>
        <w:t xml:space="preserve">Mice underwent several weeks of a modified version of the drinking-in-the-dark (DID) protocol </w:t>
      </w:r>
      <w:r>
        <w:fldChar w:fldCharType="begin"/>
      </w:r>
      <w:r w:rsidR="003C5BC1">
        <w:instrText xml:space="preserve"> ADDIN ZOTERO_ITEM CSL_CITATION {"citationID":"hCjZqsRD","properties":{"formattedCitation":"\\super 35,36\\nosupersub{}","plainCitation":"35,36","noteIndex":0},"citationItems":[{"id":2428,"uris":["http://zotero.org/users/97784/items/XTNUTJ9X"],"uri":["http://zotero.org/users/97784/items/XTNUTJ9X"],"itemData":{"id":2428,"type":"article-journal","title":"Evaluation of a simple model of ethanol drinking to intoxication in C57BL/6J mice","container-title":"Physiology &amp; Behavior","page":"53-63","volume":"84","issue":"1","source":"ScienceDirect","abstract":"Because of intrinsic differences between humans and mice, no single mouse model can represent all features of a complex human trait such as alcoholism. It is therefore necessary to develop partial models. One important feature is drinking to the point where blood ethanol concentration (BEC) reaches levels that have measurable affects on physiology and/or behavior (&amp;gt;1.0 mg ethanol/ml blood). Most models currently in use examine relative oral self-administration from a bottle containing alcohol versus one containing water (two-bottle preference drinking), or oral operant self-administration. In these procedures, it is not clear when or if the animals drink to pharmacologically significant levels because the drinking is episodic and often occurs over a 24-h period. The aim of this study was to identify the optimal parameters and evaluate the reliability of a very simple procedure, taking advantage of a mouse genotype (C57BL/6J) that is known to drink large quantities of ethanol. We exchanged for the water bottle a solution containing ethanol in tap water for a limited period, early in the dark cycle, in the home cage. Mice regularly drank sufficient ethanol to achieve BEC&amp;gt;1.0 mg ethanol/ml blood. The concentration of ethanol offered (10%, 20% or 30%) did not affect consumption in g ethanol/kg body weight. The highest average BEC (</w:instrText>
      </w:r>
      <w:r w:rsidR="003C5BC1">
        <w:rPr>
          <w:rFonts w:ascii="Cambria Math" w:hAnsi="Cambria Math" w:cs="Cambria Math"/>
        </w:rPr>
        <w:instrText>∼</w:instrText>
      </w:r>
      <w:r w:rsidR="003C5BC1">
        <w:instrText xml:space="preserve">1.6 mg/ml) occurred when the water-to-ethanol switch occurred 3 h into the dark cycle, and when the ethanol was offered for 4 rather than 2 h. Ethanol consumption was consistent within individual mice, and reliably predicted BEC after the period of ethanol access. C57BL/6J mice from three sources provided equivalent data, while DBA/2J mice drank much less than C57BL/6J in this test. We discuss advantages of the model for high-throughput screening assays where the goal is to find other genotypes of mice that drink excessively, or to screen drugs for their efficacy in blocking excessive drinking.","DOI":"10.1016/j.physbeh.2004.10.007","ISSN":"0031-9384","journalAbbreviation":"Physiology &amp; Behavior","author":[{"family":"Rhodes","given":"Justin S."},{"family":"Best","given":"Karyn"},{"family":"Belknap","given":"John K."},{"family":"Finn","given":"Deborah A."},{"family":"Crabbe","given":"John C."}],"issued":{"date-parts":[["2005",1,31]]}}},{"id":2614,"uris":["http://zotero.org/users/97784/items/EDE3T88W"],"uri":["http://zotero.org/users/97784/items/EDE3T88W"],"itemData":{"id":2614,"type":"article-journal","title":"Mouse inbred strain differences in ethanol drinking to intoxication","container-title":"Genes, Brain and Behavior","page":"1-18","volume":"6","issue":"1","source":"Wiley Online Library","abstract":"Recently, we described a simple procedure, Drinking in the Dark (DID), in which C57BL/6J mice self-administer ethanol to a blood ethanol concentration (BEC) above 1 mg/ml. The test consists of replacing the water with 20% ethanol in the home cage for 4 h early during the dark phase of the light/dark cycle. Three experiments were conducted to explore this high ethanol drinking model further. In experiment 1, a microanalysis of C57BL/6J behavior showed that the pattern of ethanol drinking was different from routine water intake. In experiment 2, drinking impaired performance of C57BL/6J on the accelerating rotarod and balance beam. In experiment 3, 12 inbred strains were screened to estimate genetic influences on DID and correlations with other traits. Large, reliable differences in intake and BEC were detected among the strains, with C57BL/6J showing the highest values. Strain means were positively correlated with intake and BEC in the standard (24 h) and a limited (4 h) two-bottle ethanol vs. water test, but BECs reached higher levels for DID. Strain mean correlations with other traits in the Mouse Phenome Project database supported previously reported genetic relationships of high ethanol drinking with low chronic ethanol withdrawal severity and low ethanol-conditioned taste aversion. We extend these findings by showing that the correlation estimates remain relatively unchanged even after correcting for phylogenetic relatedness among the strains, thus relaxing the assumption that the strain means are statistically independent. We discuss applications of the model for finding genes that predispose pharmacologically significant drinking in mice.","DOI":"10.1111/j.1601-183X.2006.00210.x","ISSN":"1601-183X","language":"en","author":[{"family":"Rhodes","given":"J. S."},{"family":"Ford","given":"M. M."},{"family":"Yu","given":"C.-H."},{"family":"Brown","given":"L. L."},{"family":"Finn","given":"D. A."},{"family":"Garland","given":"T."},{"family":"Crabbe","given":"J. C."}],"issued":{"date-parts":[["2007",2,1]]}}}],"schema":"https://github.com/citation-style-language/schema/raw/master/csl-citation.json"} </w:instrText>
      </w:r>
      <w:r>
        <w:fldChar w:fldCharType="separate"/>
      </w:r>
      <w:r w:rsidR="003C5BC1" w:rsidRPr="003C5BC1">
        <w:rPr>
          <w:rFonts w:cs="Arial"/>
          <w:szCs w:val="24"/>
          <w:vertAlign w:val="superscript"/>
        </w:rPr>
        <w:t>35,36</w:t>
      </w:r>
      <w:r>
        <w:fldChar w:fldCharType="end"/>
      </w:r>
      <w:r>
        <w:t xml:space="preserve">. Briefly, 3 hours into the dark phase of their light-cycle, mice </w:t>
      </w:r>
      <w:r w:rsidR="00452996">
        <w:t xml:space="preserve">were </w:t>
      </w:r>
      <w:r>
        <w:t xml:space="preserve">placed into a chamber with a water bottle filled with 20% ethanol (in tap water) and food. Mice remained in the chamber for 4 hours and the number of licks and weight of alcohol consumed were analyzed. Licks were quantified by the current passed when a mouse’s tongue completed the circuit between the metal floor grid and metal </w:t>
      </w:r>
      <w:r w:rsidRPr="004F34E1">
        <w:rPr>
          <w:noProof/>
        </w:rPr>
        <w:t>sipper</w:t>
      </w:r>
      <w:r>
        <w:t xml:space="preserve"> of the ethanol bottles. </w:t>
      </w:r>
    </w:p>
    <w:p w14:paraId="56596521" w14:textId="77777777" w:rsidR="00CD47D4" w:rsidRDefault="00CD47D4" w:rsidP="00CD47D4">
      <w:pPr>
        <w:pStyle w:val="Heading2"/>
      </w:pPr>
      <w:r>
        <w:t xml:space="preserve">Recording Hardware </w:t>
      </w:r>
    </w:p>
    <w:p w14:paraId="3E898DB9" w14:textId="678BD90B" w:rsidR="00CD47D4" w:rsidRPr="00F24169" w:rsidRDefault="00CD47D4" w:rsidP="00CD47D4">
      <w:pPr>
        <w:pStyle w:val="ThesisArial"/>
      </w:pPr>
      <w:r>
        <w:rPr>
          <w:i/>
        </w:rPr>
        <w:t>I</w:t>
      </w:r>
      <w:r w:rsidRPr="00503907">
        <w:rPr>
          <w:i/>
        </w:rPr>
        <w:t xml:space="preserve">n </w:t>
      </w:r>
      <w:r w:rsidRPr="004F3B6D">
        <w:rPr>
          <w:i/>
        </w:rPr>
        <w:t>vivo</w:t>
      </w:r>
      <w:r w:rsidRPr="00503907">
        <w:t xml:space="preserve"> electrophysiology </w:t>
      </w:r>
      <w:r>
        <w:t xml:space="preserve">recordings </w:t>
      </w:r>
      <w:r w:rsidRPr="00503907">
        <w:t xml:space="preserve">were </w:t>
      </w:r>
      <w:r>
        <w:t xml:space="preserve">performed </w:t>
      </w:r>
      <w:r w:rsidRPr="00503907">
        <w:t xml:space="preserve">using </w:t>
      </w:r>
      <w:r>
        <w:t>an Omniplex-DHP system</w:t>
      </w:r>
      <w:r w:rsidRPr="00503907">
        <w:t xml:space="preserve"> from Plexon, Inc</w:t>
      </w:r>
      <w:r>
        <w:t xml:space="preserve"> (Dallas, TX), with a motorized c</w:t>
      </w:r>
      <w:r w:rsidRPr="00503907">
        <w:t xml:space="preserve">ommutator from </w:t>
      </w:r>
      <w:proofErr w:type="spellStart"/>
      <w:r w:rsidRPr="00503907">
        <w:t>NeuroTek</w:t>
      </w:r>
      <w:proofErr w:type="spellEnd"/>
      <w:r>
        <w:t xml:space="preserve"> (Toronto, Ontario, Canada)</w:t>
      </w:r>
      <w:r w:rsidRPr="00503907">
        <w:t xml:space="preserve">. </w:t>
      </w:r>
      <w:r>
        <w:t xml:space="preserve">The wideband signal was acquired at 40k Hz, with an analog </w:t>
      </w:r>
      <w:r w:rsidRPr="00200163">
        <w:rPr>
          <w:noProof/>
        </w:rPr>
        <w:t>high-pass</w:t>
      </w:r>
      <w:r w:rsidRPr="00200163">
        <w:t xml:space="preserve"> filter of 7.5 Hz, and a 7.5 kHz low pass filter before the signal was digitized at the</w:t>
      </w:r>
      <w:r w:rsidRPr="00200163">
        <w:rPr>
          <w:noProof/>
        </w:rPr>
        <w:t xml:space="preserve"> headstage</w:t>
      </w:r>
      <w:r w:rsidRPr="004F34E1">
        <w:rPr>
          <w:noProof/>
        </w:rPr>
        <w:t>.</w:t>
      </w:r>
      <w:r>
        <w:rPr>
          <w:noProof/>
        </w:rPr>
        <w:t xml:space="preserve"> The continuous spike data </w:t>
      </w:r>
      <w:r w:rsidR="00D96496">
        <w:rPr>
          <w:noProof/>
        </w:rPr>
        <w:t xml:space="preserve">were </w:t>
      </w:r>
      <w:r>
        <w:rPr>
          <w:noProof/>
        </w:rPr>
        <w:t>extracted from the wideband signal by applying a 4</w:t>
      </w:r>
      <w:r w:rsidRPr="00200163">
        <w:rPr>
          <w:noProof/>
        </w:rPr>
        <w:t>-pole 500 Hz Butterworth high pass filter and a 4-pole 3000 Hz Butterworth low pass filter</w:t>
      </w:r>
      <w:r w:rsidRPr="00872B4A">
        <w:rPr>
          <w:noProof/>
        </w:rPr>
        <w:t xml:space="preserve">. </w:t>
      </w:r>
      <w:r w:rsidRPr="00872B4A">
        <w:t>Common</w:t>
      </w:r>
      <w:r>
        <w:t xml:space="preserve"> median referencing was used for all recording sessions.</w:t>
      </w:r>
    </w:p>
    <w:p w14:paraId="3E0ED590" w14:textId="77777777" w:rsidR="00CD47D4" w:rsidRDefault="00CD47D4" w:rsidP="00CD47D4">
      <w:pPr>
        <w:pStyle w:val="Heading2"/>
      </w:pPr>
      <w:r>
        <w:rPr>
          <w:noProof/>
        </w:rPr>
        <w:t xml:space="preserve">Optical </w:t>
      </w:r>
      <w:r w:rsidRPr="00BA57EE">
        <w:rPr>
          <w:noProof/>
        </w:rPr>
        <w:t>Identifica</w:t>
      </w:r>
      <w:r>
        <w:rPr>
          <w:noProof/>
        </w:rPr>
        <w:t>ti</w:t>
      </w:r>
      <w:r w:rsidRPr="00BA57EE">
        <w:rPr>
          <w:noProof/>
        </w:rPr>
        <w:t>on</w:t>
      </w:r>
      <w:r>
        <w:rPr>
          <w:noProof/>
        </w:rPr>
        <w:t xml:space="preserve"> of Genetically-Defined Neurons (</w:t>
      </w:r>
      <w:r w:rsidRPr="004F34E1">
        <w:rPr>
          <w:noProof/>
        </w:rPr>
        <w:t>Phototagging</w:t>
      </w:r>
      <w:r>
        <w:rPr>
          <w:noProof/>
        </w:rPr>
        <w:t>)</w:t>
      </w:r>
    </w:p>
    <w:p w14:paraId="5A23C99B" w14:textId="6AF75B23" w:rsidR="00CD47D4" w:rsidRDefault="00CD47D4" w:rsidP="00CD47D4">
      <w:pPr>
        <w:pStyle w:val="ThesisArial"/>
      </w:pPr>
      <w:proofErr w:type="spellStart"/>
      <w:r>
        <w:t>Optoarray</w:t>
      </w:r>
      <w:proofErr w:type="spellEnd"/>
      <w:r>
        <w:t xml:space="preserve"> mice were tether</w:t>
      </w:r>
      <w:r w:rsidR="005E48C9">
        <w:t>ed</w:t>
      </w:r>
      <w:r>
        <w:t xml:space="preserve"> to a </w:t>
      </w:r>
      <w:r w:rsidRPr="004F34E1">
        <w:rPr>
          <w:noProof/>
        </w:rPr>
        <w:t>headstage</w:t>
      </w:r>
      <w:r>
        <w:t xml:space="preserve"> and mini patch cord with ferrules on both ends plugged onto the fiber implant of the </w:t>
      </w:r>
      <w:r w:rsidRPr="00BA57EE">
        <w:rPr>
          <w:noProof/>
        </w:rPr>
        <w:t>optoarray</w:t>
      </w:r>
      <w:r>
        <w:t xml:space="preserve"> and bound to the </w:t>
      </w:r>
      <w:r w:rsidRPr="004F34E1">
        <w:rPr>
          <w:noProof/>
        </w:rPr>
        <w:t>headstage</w:t>
      </w:r>
      <w:r>
        <w:t xml:space="preserve"> cables. The other end of the mini-patch cord remained unplugged for the duration of the 4-hour drinking session. After the 4-</w:t>
      </w:r>
      <w:r w:rsidRPr="004F34E1">
        <w:rPr>
          <w:noProof/>
        </w:rPr>
        <w:t>hour</w:t>
      </w:r>
      <w:r>
        <w:t xml:space="preserve"> DID session, the mini patch </w:t>
      </w:r>
      <w:r w:rsidRPr="004F34E1">
        <w:rPr>
          <w:noProof/>
        </w:rPr>
        <w:t>chord</w:t>
      </w:r>
      <w:r>
        <w:t xml:space="preserve"> attached to the mouse was then attached to the </w:t>
      </w:r>
      <w:r w:rsidRPr="004F34E1">
        <w:rPr>
          <w:noProof/>
        </w:rPr>
        <w:t>laser-attached</w:t>
      </w:r>
      <w:r>
        <w:t xml:space="preserve"> patch chord and the </w:t>
      </w:r>
      <w:r w:rsidRPr="004F34E1">
        <w:rPr>
          <w:noProof/>
        </w:rPr>
        <w:t>phototagging</w:t>
      </w:r>
      <w:r>
        <w:t xml:space="preserve"> procedure began. P</w:t>
      </w:r>
      <w:r w:rsidRPr="004F34E1">
        <w:rPr>
          <w:noProof/>
        </w:rPr>
        <w:t>hototagging</w:t>
      </w:r>
      <w:r>
        <w:t xml:space="preserve"> was done in accordance with </w:t>
      </w:r>
      <w:r w:rsidRPr="006C3B70">
        <w:rPr>
          <w:noProof/>
        </w:rPr>
        <w:t>previous</w:t>
      </w:r>
      <w:r>
        <w:t xml:space="preserve"> reports</w:t>
      </w:r>
      <w:r>
        <w:fldChar w:fldCharType="begin"/>
      </w:r>
      <w:r w:rsidR="003C5BC1">
        <w:instrText xml:space="preserve"> ADDIN ZOTERO_ITEM CSL_CITATION {"citationID":"ZY3uan38","properties":{"formattedCitation":"\\super 37\\nosupersub{}","plainCitation":"37","noteIndex":0},"citationItems":[{"id":2174,"uris":["http://zotero.org/users/97784/items/S9P64V4K"],"uri":["http://zotero.org/users/97784/items/S9P64V4K"],"itemData":{"id":2174,"type":"article-journal","title":"Neuron-type-specific signals for reward and punishment in the ventral tegmental area","container-title":"Nature","page":"85-88","volume":"482","issue":"7383","source":"www.nature.com.libproxy.tulane.edu:2048","abstract":"Dopamine has a central role in motivation and reward. Dopaminergic neurons in the ventral tegmental area (VTA) signal the discrepancy between expected and actual rewards (that is, reward prediction error), but how they compute such signals is unknown. We recorded the activity of VTA neurons while mice associated different odour cues with appetitive and aversive outcomes. We found three types of neuron based on responses to odours and outcomes: approximately half of the neurons (type I, 52%) showed phasic excitation after reward-predicting odours and rewards in a manner consistent with reward prediction error coding; the other half of neurons showed persistent activity during the delay between odour and outcome that was modulated positively (type II, 31%) or negatively (type III, 18%) by the value of outcomes. Whereas the activity of type I neurons was sensitive to actual outcomes (that is, when the reward was delivered as expected compared to when it was unexpectedly omitted), the activity of type II and type III neurons was determined predominantly by reward-predicting odours. We /`tagged/' dopaminergic and GABAergic neurons with the light-sensitive protein channelrhodopsin-2 and identified them based on their responses to optical stimulation while recording. All identified dopaminergic neurons were of type I and all GABAergic neurons were of type II. These results show that VTA GABAergic neurons signal expected reward, a key variable for dopaminergic neurons to calculate reward prediction error.","DOI":"10.1038/nature10754","ISSN":"0028-0836","journalAbbreviation":"Nature","language":"en","author":[{"family":"Cohen","given":"Jeremiah Y."},{"family":"Haesler","given":"Sebastian"},{"family":"Vong","given":"Linh"},{"family":"Lowell","given":"Bradford B."},{"family":"Uchida","given":"Naoshige"}],"issued":{"date-parts":[["2012",2,2]]}}}],"schema":"https://github.com/citation-style-language/schema/raw/master/csl-citation.json"} </w:instrText>
      </w:r>
      <w:r>
        <w:fldChar w:fldCharType="separate"/>
      </w:r>
      <w:r w:rsidR="003C5BC1" w:rsidRPr="003C5BC1">
        <w:rPr>
          <w:rFonts w:cs="Arial"/>
          <w:szCs w:val="24"/>
          <w:vertAlign w:val="superscript"/>
        </w:rPr>
        <w:t>37</w:t>
      </w:r>
      <w:r>
        <w:fldChar w:fldCharType="end"/>
      </w:r>
      <w:r>
        <w:t xml:space="preserve">. </w:t>
      </w:r>
    </w:p>
    <w:p w14:paraId="0D07E9CE" w14:textId="2C5311EC" w:rsidR="00FB0FE1" w:rsidRDefault="00CD47D4" w:rsidP="00FB0FE1">
      <w:pPr>
        <w:pStyle w:val="ThesisArial"/>
      </w:pPr>
      <w:r>
        <w:t>Briefly, at the beginning and end of the recording session, mice received a series of stimulation patterns at 1, 5, 10, and 20 Hz (20 4-ms long pulses each).</w:t>
      </w:r>
    </w:p>
    <w:p w14:paraId="29FA2669" w14:textId="7ACC0E80" w:rsidR="00CD47D4" w:rsidRDefault="007A309A" w:rsidP="00CD47D4">
      <w:pPr>
        <w:pStyle w:val="ThesisArial"/>
      </w:pPr>
      <w:r>
        <w:t xml:space="preserve">We defined a unit as a putative </w:t>
      </w:r>
      <w:r w:rsidR="00CD47D4">
        <w:t xml:space="preserve">CRF neuron </w:t>
      </w:r>
      <w:r>
        <w:t xml:space="preserve">only when all criteria for phototagging </w:t>
      </w:r>
      <w:r w:rsidR="00CD47D4">
        <w:t xml:space="preserve">were </w:t>
      </w:r>
      <w:r>
        <w:t xml:space="preserve">fulfilled: </w:t>
      </w:r>
      <w:r w:rsidR="00CD47D4">
        <w:t xml:space="preserve">a significant increase in firing rate within 10ms </w:t>
      </w:r>
      <w:r>
        <w:t xml:space="preserve">after </w:t>
      </w:r>
      <w:r w:rsidR="00CD47D4">
        <w:t xml:space="preserve">the beginning of a light pulse, </w:t>
      </w:r>
      <w:r w:rsidR="00677C56">
        <w:t xml:space="preserve">when </w:t>
      </w:r>
      <w:r w:rsidR="00CD47D4">
        <w:t xml:space="preserve">compared to the 10 ms prior to the event </w:t>
      </w:r>
      <w:r>
        <w:t>(</w:t>
      </w:r>
      <w:r w:rsidR="00CD47D4" w:rsidRPr="00BA57EE">
        <w:rPr>
          <w:noProof/>
        </w:rPr>
        <w:t>a</w:t>
      </w:r>
      <w:r w:rsidR="00CD47D4">
        <w:rPr>
          <w:noProof/>
        </w:rPr>
        <w:t>s</w:t>
      </w:r>
      <w:r w:rsidR="00CD47D4">
        <w:t xml:space="preserve"> identified by a Wilcoxon signed rank test on the binned spike/sec data</w:t>
      </w:r>
      <w:r>
        <w:t>);</w:t>
      </w:r>
      <w:r w:rsidR="00CD47D4">
        <w:t xml:space="preserve"> the </w:t>
      </w:r>
      <w:r>
        <w:t>light-</w:t>
      </w:r>
      <w:r w:rsidR="00CD47D4">
        <w:t xml:space="preserve">evoked </w:t>
      </w:r>
      <w:r w:rsidR="00677C56">
        <w:t>waveforms</w:t>
      </w:r>
      <w:r w:rsidR="00677C56" w:rsidDel="007A309A">
        <w:t xml:space="preserve"> </w:t>
      </w:r>
      <w:r w:rsidR="00CD47D4">
        <w:t xml:space="preserve">had to have a </w:t>
      </w:r>
      <w:r w:rsidR="00CD47D4" w:rsidRPr="004F34E1">
        <w:rPr>
          <w:noProof/>
        </w:rPr>
        <w:t>cross</w:t>
      </w:r>
      <w:r w:rsidR="00CD47D4">
        <w:rPr>
          <w:noProof/>
        </w:rPr>
        <w:t>-</w:t>
      </w:r>
      <w:r w:rsidR="00CD47D4" w:rsidRPr="004F34E1">
        <w:rPr>
          <w:noProof/>
        </w:rPr>
        <w:t>correlational</w:t>
      </w:r>
      <w:r w:rsidR="00CD47D4">
        <w:t xml:space="preserve"> coefficient R &gt;0.9 when compared to the naturally occurring waveforms.</w:t>
      </w:r>
      <w:r w:rsidR="004950C1" w:rsidRPr="004950C1">
        <w:t xml:space="preserve"> </w:t>
      </w:r>
      <w:r w:rsidR="004950C1">
        <w:t>Units were classified as light-excited, light-inhibited or no response, using Wilcoxon signed rank tests on time bins before and after the event.</w:t>
      </w:r>
    </w:p>
    <w:p w14:paraId="7CA06195" w14:textId="77777777" w:rsidR="00CD47D4" w:rsidRDefault="00CD47D4" w:rsidP="00CD47D4">
      <w:pPr>
        <w:pStyle w:val="Heading2"/>
      </w:pPr>
      <w:r>
        <w:t>Lick Response Type Classification</w:t>
      </w:r>
    </w:p>
    <w:p w14:paraId="7DF3CED9" w14:textId="04EFC617" w:rsidR="00CD47D4" w:rsidRDefault="00CD47D4" w:rsidP="00D64285">
      <w:pPr>
        <w:pStyle w:val="ThesisArial"/>
      </w:pPr>
      <w:r>
        <w:t xml:space="preserve">To classify the encoding pattern for each unit in relation to licking, we calculated peri-event raster plots and histograms </w:t>
      </w:r>
      <w:commentRangeStart w:id="16"/>
      <w:r>
        <w:t xml:space="preserve">for </w:t>
      </w:r>
      <w:del w:id="17" w:author="JMI" w:date="2018-09-03T19:31:00Z">
        <w:r>
          <w:delText>each unit,</w:delText>
        </w:r>
      </w:del>
      <w:ins w:id="18" w:author="JMI" w:date="2018-09-03T19:31:00Z">
        <w:r w:rsidR="00606771">
          <w:t xml:space="preserve">all </w:t>
        </w:r>
        <w:r>
          <w:t>unit</w:t>
        </w:r>
        <w:r w:rsidR="00606771">
          <w:t>s</w:t>
        </w:r>
        <w:r>
          <w:t>,</w:t>
        </w:r>
        <w:commentRangeEnd w:id="16"/>
        <w:r w:rsidR="00606771">
          <w:rPr>
            <w:rStyle w:val="CommentReference"/>
          </w:rPr>
          <w:commentReference w:id="16"/>
        </w:r>
      </w:ins>
      <w:r>
        <w:t xml:space="preserve"> from -100 ms to +100 ms</w:t>
      </w:r>
      <w:r w:rsidR="00A71D97">
        <w:t>,</w:t>
      </w:r>
      <w:r>
        <w:t xml:space="preserve"> </w:t>
      </w:r>
      <w:r w:rsidR="00A71D97">
        <w:t>us</w:t>
      </w:r>
      <w:r>
        <w:t>in</w:t>
      </w:r>
      <w:r w:rsidR="00A71D97">
        <w:t>g</w:t>
      </w:r>
      <w:r>
        <w:t xml:space="preserve"> 5 ms bins, with licks centered at time 0 sec. </w:t>
      </w:r>
      <w:r w:rsidRPr="00D53A4C">
        <w:t xml:space="preserve">We analyzed the </w:t>
      </w:r>
      <w:r>
        <w:t>average firing rates</w:t>
      </w:r>
      <w:r w:rsidRPr="00D53A4C">
        <w:t xml:space="preserve"> in 50 ms periods before and after licking</w:t>
      </w:r>
      <w:r>
        <w:t xml:space="preserve"> (Baseline: -100 ms to -50 ms; Pre-Lick: -50ms to 0 ms; Post-Lick:0 ms to +50 ms</w:t>
      </w:r>
      <w:r w:rsidRPr="00D53A4C">
        <w:t xml:space="preserve">).  We performed Wilcoxon rank-sign tests on these firing rates and classified the response types based on which of these comparisons were significantly </w:t>
      </w:r>
      <w:r w:rsidRPr="001D3559">
        <w:rPr>
          <w:noProof/>
        </w:rPr>
        <w:t>different</w:t>
      </w:r>
      <w:r w:rsidRPr="00E33FCF">
        <w:t xml:space="preserve"> and the sign of the difference between averages. </w:t>
      </w:r>
      <w:r>
        <w:t>We identified four types of lick-responses</w:t>
      </w:r>
      <w:r w:rsidR="00DB57B2">
        <w:t>:</w:t>
      </w:r>
      <w:r>
        <w:t xml:space="preserve"> lick-excited (E), lick-inhibited (I), lick-predictive (P), and no response (NR)</w:t>
      </w:r>
      <w:r w:rsidR="00E33522">
        <w:t xml:space="preserve"> (see Table 1</w:t>
      </w:r>
      <w:r w:rsidR="00E33522" w:rsidRPr="00E33522">
        <w:t xml:space="preserve"> </w:t>
      </w:r>
      <w:r w:rsidR="00E33522">
        <w:t>for detailed classification criteria</w:t>
      </w:r>
    </w:p>
    <w:p w14:paraId="7D8F06A4" w14:textId="77777777" w:rsidR="00CD47D4" w:rsidRDefault="00CD47D4" w:rsidP="00CD47D4">
      <w:pPr>
        <w:pStyle w:val="ThesisArial"/>
        <w:rPr>
          <w:del w:id="19" w:author="JMI" w:date="2018-09-03T19:31:00Z"/>
        </w:rPr>
      </w:pPr>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6"/>
        <w:gridCol w:w="2996"/>
        <w:gridCol w:w="2997"/>
      </w:tblGrid>
      <w:tr w:rsidR="00DB57B2" w:rsidRPr="00836315" w14:paraId="08630BC8" w14:textId="77777777" w:rsidTr="004D26F1">
        <w:trPr>
          <w:cnfStyle w:val="100000000000" w:firstRow="1" w:lastRow="0" w:firstColumn="0" w:lastColumn="0" w:oddVBand="0" w:evenVBand="0" w:oddHBand="0" w:evenHBand="0" w:firstRowFirstColumn="0" w:firstRowLastColumn="0" w:lastRowFirstColumn="0" w:lastRowLastColumn="0"/>
          <w:cantSplit/>
          <w:trHeight w:val="521"/>
        </w:trPr>
        <w:tc>
          <w:tcPr>
            <w:cnfStyle w:val="001000000100" w:firstRow="0" w:lastRow="0" w:firstColumn="1" w:lastColumn="0" w:oddVBand="0" w:evenVBand="0" w:oddHBand="0" w:evenHBand="0" w:firstRowFirstColumn="1" w:firstRowLastColumn="0" w:lastRowFirstColumn="0" w:lastRowLastColumn="0"/>
            <w:tcW w:w="2996" w:type="dxa"/>
            <w:vAlign w:val="bottom"/>
          </w:tcPr>
          <w:p w14:paraId="5B6CF7BD" w14:textId="77777777" w:rsidR="00DB57B2" w:rsidRPr="00836315" w:rsidRDefault="00DB57B2" w:rsidP="004D26F1">
            <w:pPr>
              <w:ind w:firstLine="0"/>
              <w:jc w:val="center"/>
              <w:rPr>
                <w:b w:val="0"/>
              </w:rPr>
            </w:pPr>
            <w:r w:rsidRPr="00836315">
              <w:rPr>
                <w:b w:val="0"/>
              </w:rPr>
              <w:t>TYPE</w:t>
            </w:r>
          </w:p>
        </w:tc>
        <w:tc>
          <w:tcPr>
            <w:tcW w:w="2996" w:type="dxa"/>
            <w:vAlign w:val="bottom"/>
          </w:tcPr>
          <w:p w14:paraId="7E68EC11" w14:textId="77777777" w:rsidR="00DB57B2" w:rsidRPr="00836315" w:rsidRDefault="00DB57B2" w:rsidP="004D26F1">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836315">
              <w:rPr>
                <w:b w:val="0"/>
              </w:rPr>
              <w:t>Pre-Lick - Baseline</w:t>
            </w:r>
          </w:p>
        </w:tc>
        <w:tc>
          <w:tcPr>
            <w:tcW w:w="2997" w:type="dxa"/>
            <w:vAlign w:val="bottom"/>
          </w:tcPr>
          <w:p w14:paraId="1A354349" w14:textId="77777777" w:rsidR="00DB57B2" w:rsidRPr="00836315" w:rsidRDefault="00DB57B2" w:rsidP="004D26F1">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836315">
              <w:rPr>
                <w:b w:val="0"/>
              </w:rPr>
              <w:t>Post-Lick – Pre-Lick</w:t>
            </w:r>
          </w:p>
        </w:tc>
      </w:tr>
      <w:tr w:rsidR="00DB57B2" w14:paraId="603C4489" w14:textId="77777777" w:rsidTr="004D26F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5AC7BD57" w14:textId="77777777" w:rsidR="00DB57B2" w:rsidRDefault="00DB57B2" w:rsidP="004D26F1">
            <w:r>
              <w:t>Excited (E)</w:t>
            </w:r>
          </w:p>
        </w:tc>
        <w:tc>
          <w:tcPr>
            <w:tcW w:w="2996" w:type="dxa"/>
          </w:tcPr>
          <w:p w14:paraId="3BB78999" w14:textId="77777777" w:rsidR="00DB57B2" w:rsidRDefault="00DB57B2" w:rsidP="004D26F1">
            <w:pPr>
              <w:cnfStyle w:val="000000100000" w:firstRow="0" w:lastRow="0" w:firstColumn="0" w:lastColumn="0" w:oddVBand="0" w:evenVBand="0" w:oddHBand="1" w:evenHBand="0" w:firstRowFirstColumn="0" w:firstRowLastColumn="0" w:lastRowFirstColumn="0" w:lastRowLastColumn="0"/>
            </w:pPr>
            <w:r>
              <w:t>No change</w:t>
            </w:r>
          </w:p>
        </w:tc>
        <w:tc>
          <w:tcPr>
            <w:tcW w:w="2997" w:type="dxa"/>
          </w:tcPr>
          <w:p w14:paraId="0B268801" w14:textId="77777777" w:rsidR="00DB57B2" w:rsidRDefault="00DB57B2" w:rsidP="004D26F1">
            <w:pPr>
              <w:cnfStyle w:val="000000100000" w:firstRow="0" w:lastRow="0" w:firstColumn="0" w:lastColumn="0" w:oddVBand="0" w:evenVBand="0" w:oddHBand="1" w:evenHBand="0" w:firstRowFirstColumn="0" w:firstRowLastColumn="0" w:lastRowFirstColumn="0" w:lastRowLastColumn="0"/>
            </w:pPr>
            <w:r>
              <w:t>Sig. increase</w:t>
            </w:r>
          </w:p>
        </w:tc>
      </w:tr>
      <w:tr w:rsidR="00DB57B2" w14:paraId="2D01F083" w14:textId="77777777" w:rsidTr="004D26F1">
        <w:trPr>
          <w:trHeight w:val="305"/>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031E2220" w14:textId="77777777" w:rsidR="00DB57B2" w:rsidRDefault="00DB57B2" w:rsidP="004D26F1">
            <w:r>
              <w:t>Inhibited (I)</w:t>
            </w:r>
          </w:p>
        </w:tc>
        <w:tc>
          <w:tcPr>
            <w:tcW w:w="2996" w:type="dxa"/>
          </w:tcPr>
          <w:p w14:paraId="360FDDBF" w14:textId="77777777" w:rsidR="00DB57B2" w:rsidRDefault="00DB57B2" w:rsidP="004D26F1">
            <w:pPr>
              <w:cnfStyle w:val="000000000000" w:firstRow="0" w:lastRow="0" w:firstColumn="0" w:lastColumn="0" w:oddVBand="0" w:evenVBand="0" w:oddHBand="0" w:evenHBand="0" w:firstRowFirstColumn="0" w:firstRowLastColumn="0" w:lastRowFirstColumn="0" w:lastRowLastColumn="0"/>
            </w:pPr>
            <w:r>
              <w:t xml:space="preserve">No change </w:t>
            </w:r>
          </w:p>
        </w:tc>
        <w:tc>
          <w:tcPr>
            <w:tcW w:w="2997" w:type="dxa"/>
          </w:tcPr>
          <w:p w14:paraId="19BAC41B" w14:textId="77777777" w:rsidR="00DB57B2" w:rsidRDefault="00DB57B2" w:rsidP="004D26F1">
            <w:pPr>
              <w:cnfStyle w:val="000000000000" w:firstRow="0" w:lastRow="0" w:firstColumn="0" w:lastColumn="0" w:oddVBand="0" w:evenVBand="0" w:oddHBand="0" w:evenHBand="0" w:firstRowFirstColumn="0" w:firstRowLastColumn="0" w:lastRowFirstColumn="0" w:lastRowLastColumn="0"/>
            </w:pPr>
            <w:r>
              <w:t>Sig. decrease</w:t>
            </w:r>
          </w:p>
        </w:tc>
      </w:tr>
      <w:tr w:rsidR="00DB57B2" w14:paraId="182F2BA5" w14:textId="77777777" w:rsidTr="004D26F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3E74ADFA" w14:textId="77777777" w:rsidR="00DB57B2" w:rsidRDefault="00DB57B2" w:rsidP="004D26F1">
            <w:r>
              <w:t>Predictive (P)</w:t>
            </w:r>
          </w:p>
        </w:tc>
        <w:tc>
          <w:tcPr>
            <w:tcW w:w="2996" w:type="dxa"/>
          </w:tcPr>
          <w:p w14:paraId="1D43283D" w14:textId="77777777" w:rsidR="00DB57B2" w:rsidRDefault="00DB57B2" w:rsidP="004D26F1">
            <w:pPr>
              <w:cnfStyle w:val="000000100000" w:firstRow="0" w:lastRow="0" w:firstColumn="0" w:lastColumn="0" w:oddVBand="0" w:evenVBand="0" w:oddHBand="1" w:evenHBand="0" w:firstRowFirstColumn="0" w:firstRowLastColumn="0" w:lastRowFirstColumn="0" w:lastRowLastColumn="0"/>
            </w:pPr>
            <w:r>
              <w:t xml:space="preserve">Sig. increase </w:t>
            </w:r>
          </w:p>
        </w:tc>
        <w:tc>
          <w:tcPr>
            <w:tcW w:w="2997" w:type="dxa"/>
          </w:tcPr>
          <w:p w14:paraId="346B6C86" w14:textId="77777777" w:rsidR="00DB57B2" w:rsidRDefault="00DB57B2" w:rsidP="004D26F1">
            <w:pPr>
              <w:cnfStyle w:val="000000100000" w:firstRow="0" w:lastRow="0" w:firstColumn="0" w:lastColumn="0" w:oddVBand="0" w:evenVBand="0" w:oddHBand="1" w:evenHBand="0" w:firstRowFirstColumn="0" w:firstRowLastColumn="0" w:lastRowFirstColumn="0" w:lastRowLastColumn="0"/>
            </w:pPr>
            <w:r>
              <w:t>Sig. increase</w:t>
            </w:r>
          </w:p>
        </w:tc>
      </w:tr>
      <w:tr w:rsidR="00DB57B2" w14:paraId="477E26E4" w14:textId="77777777" w:rsidTr="004D26F1">
        <w:trPr>
          <w:trHeight w:val="305"/>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64AA200C" w14:textId="77777777" w:rsidR="00DB57B2" w:rsidRDefault="00DB57B2" w:rsidP="004D26F1">
            <w:r>
              <w:t>No Response (NR)</w:t>
            </w:r>
          </w:p>
        </w:tc>
        <w:tc>
          <w:tcPr>
            <w:tcW w:w="2996" w:type="dxa"/>
          </w:tcPr>
          <w:p w14:paraId="6D9C54A8" w14:textId="77777777" w:rsidR="00DB57B2" w:rsidRDefault="00DB57B2" w:rsidP="004D26F1">
            <w:pPr>
              <w:cnfStyle w:val="000000000000" w:firstRow="0" w:lastRow="0" w:firstColumn="0" w:lastColumn="0" w:oddVBand="0" w:evenVBand="0" w:oddHBand="0" w:evenHBand="0" w:firstRowFirstColumn="0" w:firstRowLastColumn="0" w:lastRowFirstColumn="0" w:lastRowLastColumn="0"/>
            </w:pPr>
            <w:r>
              <w:t xml:space="preserve">No change </w:t>
            </w:r>
          </w:p>
        </w:tc>
        <w:tc>
          <w:tcPr>
            <w:tcW w:w="2997" w:type="dxa"/>
          </w:tcPr>
          <w:p w14:paraId="2168AB3E" w14:textId="77777777" w:rsidR="00DB57B2" w:rsidRDefault="00DB57B2" w:rsidP="004D26F1">
            <w:pPr>
              <w:cnfStyle w:val="000000000000" w:firstRow="0" w:lastRow="0" w:firstColumn="0" w:lastColumn="0" w:oddVBand="0" w:evenVBand="0" w:oddHBand="0" w:evenHBand="0" w:firstRowFirstColumn="0" w:firstRowLastColumn="0" w:lastRowFirstColumn="0" w:lastRowLastColumn="0"/>
            </w:pPr>
            <w:r>
              <w:t>No change</w:t>
            </w:r>
          </w:p>
        </w:tc>
      </w:tr>
    </w:tbl>
    <w:p w14:paraId="1614CA3A" w14:textId="77777777" w:rsidR="00DB57B2" w:rsidRDefault="00DB57B2" w:rsidP="00CD47D4">
      <w:pPr>
        <w:pStyle w:val="ThesisArial"/>
      </w:pPr>
    </w:p>
    <w:p w14:paraId="0D535139" w14:textId="77777777" w:rsidR="00CD47D4" w:rsidRDefault="00CD47D4" w:rsidP="00CD47D4">
      <w:pPr>
        <w:pStyle w:val="Heading2"/>
      </w:pPr>
      <w:r>
        <w:t xml:space="preserve">Burst-Firing Definition and Classification </w:t>
      </w:r>
    </w:p>
    <w:p w14:paraId="505FAAE2" w14:textId="2194A2E4" w:rsidR="00CD47D4" w:rsidRDefault="00CD47D4" w:rsidP="00CD47D4">
      <w:pPr>
        <w:pStyle w:val="ThesisArial"/>
      </w:pPr>
      <w:r>
        <w:t xml:space="preserve">We </w:t>
      </w:r>
      <w:r w:rsidR="00B6501F">
        <w:t xml:space="preserve">identified </w:t>
      </w:r>
      <w:del w:id="20" w:author="JMI" w:date="2018-09-03T19:31:00Z">
        <w:r w:rsidR="00B6501F">
          <w:delText>the</w:delText>
        </w:r>
      </w:del>
      <w:ins w:id="21" w:author="JMI" w:date="2018-09-03T19:31:00Z">
        <w:r w:rsidR="00AE2E16">
          <w:t>bouts of burst-</w:t>
        </w:r>
        <w:r w:rsidR="00D64285">
          <w:t>firing,</w:t>
        </w:r>
      </w:ins>
      <w:r w:rsidR="00D64285">
        <w:t xml:space="preserve"> beginning</w:t>
      </w:r>
      <w:r w:rsidR="00B6501F">
        <w:t xml:space="preserve"> </w:t>
      </w:r>
      <w:del w:id="22" w:author="JMI" w:date="2018-09-03T19:31:00Z">
        <w:r w:rsidR="00B6501F">
          <w:delText xml:space="preserve">of </w:delText>
        </w:r>
        <w:r>
          <w:delText>a b</w:delText>
        </w:r>
        <w:r w:rsidRPr="00E076FD">
          <w:delText xml:space="preserve">urst </w:delText>
        </w:r>
      </w:del>
      <w:r w:rsidRPr="00E13ECC">
        <w:rPr>
          <w:noProof/>
        </w:rPr>
        <w:t>as</w:t>
      </w:r>
      <w:r w:rsidRPr="00E076FD">
        <w:t xml:space="preserve"> </w:t>
      </w:r>
      <w:r>
        <w:t>a series of at least two spikes with an</w:t>
      </w:r>
      <w:r w:rsidRPr="00E076FD">
        <w:t xml:space="preserve"> interspike</w:t>
      </w:r>
      <w:r w:rsidR="007730F7">
        <w:t>-</w:t>
      </w:r>
      <w:r w:rsidRPr="006C3B70">
        <w:rPr>
          <w:noProof/>
        </w:rPr>
        <w:t>interval</w:t>
      </w:r>
      <w:r w:rsidRPr="00E076FD">
        <w:t xml:space="preserve"> </w:t>
      </w:r>
      <w:r>
        <w:t>less than 50</w:t>
      </w:r>
      <w:r w:rsidRPr="00E076FD">
        <w:t xml:space="preserve"> </w:t>
      </w:r>
      <w:r w:rsidRPr="00E076FD">
        <w:rPr>
          <w:noProof/>
        </w:rPr>
        <w:t>ms</w:t>
      </w:r>
      <w:ins w:id="23" w:author="JMI" w:date="2018-09-03T19:31:00Z">
        <w:r w:rsidR="00AE2E16">
          <w:rPr>
            <w:noProof/>
          </w:rPr>
          <w:t>,</w:t>
        </w:r>
      </w:ins>
      <w:r w:rsidRPr="00E076FD">
        <w:t xml:space="preserve"> </w:t>
      </w:r>
      <w:r>
        <w:t xml:space="preserve">and </w:t>
      </w:r>
      <w:del w:id="24" w:author="JMI" w:date="2018-09-03T19:31:00Z">
        <w:r w:rsidR="00B6501F">
          <w:delText xml:space="preserve">its </w:delText>
        </w:r>
        <w:r>
          <w:delText>end</w:delText>
        </w:r>
      </w:del>
      <w:ins w:id="25" w:author="JMI" w:date="2018-09-03T19:31:00Z">
        <w:r>
          <w:t>end</w:t>
        </w:r>
        <w:r w:rsidR="00AE2E16">
          <w:t>ing</w:t>
        </w:r>
      </w:ins>
      <w:r>
        <w:t xml:space="preserve"> when the interspike</w:t>
      </w:r>
      <w:r w:rsidR="00B6501F">
        <w:t>-</w:t>
      </w:r>
      <w:r>
        <w:t xml:space="preserve">interval </w:t>
      </w:r>
      <w:r w:rsidR="00B6501F">
        <w:t>exceeded</w:t>
      </w:r>
      <w:r w:rsidR="00B6501F" w:rsidRPr="00E076FD">
        <w:t xml:space="preserve"> </w:t>
      </w:r>
      <w:r>
        <w:t>100</w:t>
      </w:r>
      <w:r w:rsidRPr="00E076FD">
        <w:t xml:space="preserve"> </w:t>
      </w:r>
      <w:proofErr w:type="spellStart"/>
      <w:r w:rsidRPr="00E076FD">
        <w:t>ms.</w:t>
      </w:r>
      <w:proofErr w:type="spellEnd"/>
      <w:r>
        <w:t xml:space="preserve"> Furthermore, units were classified</w:t>
      </w:r>
      <w:r w:rsidRPr="0016271A">
        <w:t xml:space="preserve"> based on their firing rate and % of spikes in bursts</w:t>
      </w:r>
      <w:r>
        <w:t xml:space="preserve"> (%SiB)</w:t>
      </w:r>
      <w:r w:rsidRPr="0016271A">
        <w:t xml:space="preserve">, as previously </w:t>
      </w:r>
      <w:r>
        <w:t xml:space="preserve">reported </w:t>
      </w:r>
      <w:r>
        <w:fldChar w:fldCharType="begin"/>
      </w:r>
      <w:r w:rsidR="003C5BC1">
        <w:instrText xml:space="preserve"> ADDIN ZOTERO_ITEM CSL_CITATION {"citationID":"cvoqdAns","properties":{"formattedCitation":"\\super 38,39\\nosupersub{}","plainCitation":"38,39","noteIndex":0},"citationItems":[{"id":8110,"uris":["http://zotero.org/users/97784/items/K6FLJ328"],"uri":["http://zotero.org/users/97784/items/K6FLJ328"],"itemData":{"id":8110,"type":"article-journal","title":"PPARα modulation of mesolimbic dopamine transmission rescues depression-related behaviors","container-title":"Neuropharmacology","page":"251–259","volume":"110","source":"Google Scholar","author":[{"family":"Scheggi","given":"Simona"},{"family":"Melis","given":"Miriam"},{"family":"De Felice","given":"Marta"},{"family":"Aroni","given":"Sonia"},{"family":"Muntoni","given":"Anna Lisa"},{"family":"Pelliccia","given":"Teresa"},{"family":"Gambarana","given":"Carla"},{"family":"De Montis","given":"Maria Graziella"},{"family":"Pistis","given":"Marco"}],"issued":{"date-parts":[["2016"]]}}},{"id":8111,"uris":["http://zotero.org/users/97784/items/MSFR5PHI"],"uri":["http://zotero.org/users/97784/items/MSFR5PHI"],"itemData":{"id":8111,"type":"article-journal","title":"Hierarchical Control of Dopamine Neuron-Firing Patterns by Nicotinic Receptors","container-title":"Neuron","page":"911-921","volume":"50","issue":"6","source":"CrossRef","DOI":"10.1016/j.neuron.2006.05.007","ISSN":"08966273","language":"en","author":[{"family":"Mameli-Engvall","given":"Monica"},{"family":"Evrard","given":"Alexis"},{"family":"Pons","given":"Stéphanie"},{"family":"Maskos","given":"Uwe"},{"family":"Svensson","given":"Torgny H."},{"family":"Changeux","given":"Jean-Pierre"},{"family":"Faure","given":"Philippe"}],"issued":{"date-parts":[["2006",6]]}}}],"schema":"https://github.com/citation-style-language/schema/raw/master/csl-citation.json"} </w:instrText>
      </w:r>
      <w:r>
        <w:fldChar w:fldCharType="separate"/>
      </w:r>
      <w:r w:rsidR="003C5BC1" w:rsidRPr="003C5BC1">
        <w:rPr>
          <w:rFonts w:ascii="Calibri" w:hAnsi="Calibri"/>
          <w:szCs w:val="24"/>
          <w:vertAlign w:val="superscript"/>
        </w:rPr>
        <w:t>38,39</w:t>
      </w:r>
      <w:r>
        <w:fldChar w:fldCharType="end"/>
      </w:r>
      <w:r>
        <w:t xml:space="preserve">, </w:t>
      </w:r>
      <w:r w:rsidRPr="0016271A">
        <w:t>but</w:t>
      </w:r>
      <w:r>
        <w:t xml:space="preserve"> </w:t>
      </w:r>
      <w:r w:rsidR="00B6501F">
        <w:t xml:space="preserve">with revised </w:t>
      </w:r>
      <w:r>
        <w:t xml:space="preserve">criteria </w:t>
      </w:r>
      <w:r w:rsidR="00B6501F">
        <w:t>according to</w:t>
      </w:r>
      <w:r>
        <w:t xml:space="preserve"> the</w:t>
      </w:r>
      <w:r w:rsidRPr="0016271A">
        <w:t xml:space="preserve"> </w:t>
      </w:r>
      <w:r>
        <w:t xml:space="preserve">distribution of </w:t>
      </w:r>
      <w:r w:rsidRPr="0016271A">
        <w:t xml:space="preserve">firing rate and </w:t>
      </w:r>
      <w:r>
        <w:t>%SiB</w:t>
      </w:r>
      <w:r w:rsidRPr="0016271A">
        <w:t xml:space="preserve"> for </w:t>
      </w:r>
      <w:r>
        <w:t xml:space="preserve">these </w:t>
      </w:r>
      <w:r w:rsidRPr="0016271A">
        <w:t>neurons</w:t>
      </w:r>
      <w:r>
        <w:t>. W</w:t>
      </w:r>
      <w:r w:rsidRPr="0016271A">
        <w:t>e applied a cutoff</w:t>
      </w:r>
      <w:r>
        <w:t xml:space="preserve"> of</w:t>
      </w:r>
      <w:r w:rsidRPr="0016271A">
        <w:t xml:space="preserve"> 4 Hz for the firing rate and 30% for the </w:t>
      </w:r>
      <w:r>
        <w:t>%</w:t>
      </w:r>
      <w:proofErr w:type="spellStart"/>
      <w:r>
        <w:t>SiB</w:t>
      </w:r>
      <w:r w:rsidRPr="0016271A">
        <w:t>.</w:t>
      </w:r>
      <w:proofErr w:type="spellEnd"/>
      <w:r>
        <w:t xml:space="preserve"> We identified 4 types: </w:t>
      </w:r>
      <w:r w:rsidRPr="00BE3860">
        <w:t>low-firing/high-burst (LFHB), low-firing/low-burst (LFLB), high-firing/high-burst (HFHB), and high-firing</w:t>
      </w:r>
      <w:r>
        <w:t>/</w:t>
      </w:r>
      <w:r w:rsidRPr="00BE3860">
        <w:t>low-burst (HFLB).</w:t>
      </w:r>
    </w:p>
    <w:p w14:paraId="012B7C44" w14:textId="77777777" w:rsidR="00CD47D4" w:rsidRDefault="00CD47D4" w:rsidP="00CD47D4">
      <w:pPr>
        <w:pStyle w:val="Heading2"/>
      </w:pPr>
      <w:r>
        <w:t>Data Processing and Analysis</w:t>
      </w:r>
    </w:p>
    <w:p w14:paraId="7C4B0036" w14:textId="6BB8C7F5" w:rsidR="00CD47D4" w:rsidRDefault="00CD47D4" w:rsidP="00CD47D4">
      <w:pPr>
        <w:pStyle w:val="ThesisArial"/>
      </w:pPr>
      <w:r>
        <w:t xml:space="preserve">Plexon </w:t>
      </w:r>
      <w:proofErr w:type="spellStart"/>
      <w:r>
        <w:t>OfflineSorter</w:t>
      </w:r>
      <w:proofErr w:type="spellEnd"/>
      <w:r>
        <w:t xml:space="preserve"> 4 was used to process and separate identified units from each recording. </w:t>
      </w:r>
      <w:del w:id="26" w:author="JMI" w:date="2018-09-03T19:31:00Z">
        <w:r>
          <w:delText>Units</w:delText>
        </w:r>
      </w:del>
      <w:ins w:id="27" w:author="JMI" w:date="2018-09-03T19:31:00Z">
        <w:r w:rsidR="00753E7B">
          <w:t>Multiple putative u</w:t>
        </w:r>
        <w:r>
          <w:t>nits</w:t>
        </w:r>
      </w:ins>
      <w:r>
        <w:t xml:space="preserve"> </w:t>
      </w:r>
      <w:r w:rsidRPr="004F34E1">
        <w:rPr>
          <w:noProof/>
        </w:rPr>
        <w:t>f</w:t>
      </w:r>
      <w:r>
        <w:rPr>
          <w:noProof/>
        </w:rPr>
        <w:t>ro</w:t>
      </w:r>
      <w:r w:rsidRPr="004F34E1">
        <w:rPr>
          <w:noProof/>
        </w:rPr>
        <w:t>m</w:t>
      </w:r>
      <w:r>
        <w:t xml:space="preserve"> the same electrode </w:t>
      </w:r>
      <w:proofErr w:type="gramStart"/>
      <w:r>
        <w:t>were</w:t>
      </w:r>
      <w:r w:rsidR="00753E7B">
        <w:t xml:space="preserve"> </w:t>
      </w:r>
      <w:r>
        <w:t>considered to be</w:t>
      </w:r>
      <w:proofErr w:type="gramEnd"/>
      <w:r>
        <w:t xml:space="preserve"> </w:t>
      </w:r>
      <w:r w:rsidR="00437018">
        <w:t xml:space="preserve">different </w:t>
      </w:r>
      <w:del w:id="28" w:author="JMI" w:date="2018-09-03T19:31:00Z">
        <w:r>
          <w:delText>as long as the</w:delText>
        </w:r>
      </w:del>
      <w:ins w:id="29" w:author="JMI" w:date="2018-09-03T19:31:00Z">
        <w:r w:rsidR="00753E7B">
          <w:t>if</w:t>
        </w:r>
        <w:r>
          <w:t xml:space="preserve"> </w:t>
        </w:r>
        <w:r w:rsidR="00753E7B">
          <w:t>their</w:t>
        </w:r>
      </w:ins>
      <w:r w:rsidR="00753E7B">
        <w:t xml:space="preserve"> </w:t>
      </w:r>
      <w:r>
        <w:t>waveforms were significantly separated in 3D principal component space</w:t>
      </w:r>
      <w:ins w:id="30" w:author="JMI" w:date="2018-09-03T19:31:00Z">
        <w:r w:rsidR="00753E7B">
          <w:t>,</w:t>
        </w:r>
      </w:ins>
      <w:r>
        <w:t xml:space="preserve"> as tested by multivariate ANOVA (p&lt;.05), with L-ratios &lt;0.05 for each cluster.</w:t>
      </w:r>
    </w:p>
    <w:p w14:paraId="64540AB5" w14:textId="4ABD6B2B" w:rsidR="00CD47D4" w:rsidRDefault="00CD47D4" w:rsidP="00CD47D4">
      <w:pPr>
        <w:pStyle w:val="ThesisArial"/>
      </w:pPr>
      <w:r>
        <w:t xml:space="preserve">Units were classified based </w:t>
      </w:r>
      <w:r w:rsidR="004950C1">
        <w:t>up</w:t>
      </w:r>
      <w:r>
        <w:t xml:space="preserve">on their responses to </w:t>
      </w:r>
      <w:r w:rsidRPr="004F34E1">
        <w:rPr>
          <w:noProof/>
        </w:rPr>
        <w:t>light</w:t>
      </w:r>
      <w:r>
        <w:rPr>
          <w:noProof/>
        </w:rPr>
        <w:t xml:space="preserve"> </w:t>
      </w:r>
      <w:r w:rsidRPr="004F34E1">
        <w:rPr>
          <w:noProof/>
        </w:rPr>
        <w:t>stimulation</w:t>
      </w:r>
      <w:r>
        <w:t xml:space="preserve">, and licks </w:t>
      </w:r>
    </w:p>
    <w:p w14:paraId="072BA723" w14:textId="77777777" w:rsidR="00CD47D4" w:rsidRDefault="00CD47D4" w:rsidP="00CD47D4">
      <w:pPr>
        <w:pStyle w:val="Heading2"/>
      </w:pPr>
      <w:r>
        <w:t>Outlier Time Bin Removal and Replacement</w:t>
      </w:r>
    </w:p>
    <w:p w14:paraId="30B793FA" w14:textId="77777777" w:rsidR="00CD47D4" w:rsidRDefault="00CD47D4" w:rsidP="00CD47D4">
      <w:pPr>
        <w:pStyle w:val="ThesisArial"/>
      </w:pPr>
      <w:proofErr w:type="gramStart"/>
      <w:r>
        <w:t>In order to</w:t>
      </w:r>
      <w:proofErr w:type="gramEnd"/>
      <w:r>
        <w:t xml:space="preserve"> eliminate any large fluctuations in noise that may have contaminated individual time bins out of the 4-hour recordings, we first calculated </w:t>
      </w:r>
      <w:r w:rsidRPr="006C3B70">
        <w:rPr>
          <w:noProof/>
        </w:rPr>
        <w:t>raw</w:t>
      </w:r>
      <w:r>
        <w:t xml:space="preserve"> firing rate in </w:t>
      </w:r>
      <w:r w:rsidRPr="001D3559">
        <w:rPr>
          <w:noProof/>
        </w:rPr>
        <w:t>5</w:t>
      </w:r>
      <w:r>
        <w:rPr>
          <w:noProof/>
        </w:rPr>
        <w:t>-</w:t>
      </w:r>
      <w:r w:rsidRPr="001D3559">
        <w:rPr>
          <w:noProof/>
        </w:rPr>
        <w:t>minute</w:t>
      </w:r>
      <w:r>
        <w:t xml:space="preserve"> bins. We then used the Matlab function </w:t>
      </w:r>
      <w:r w:rsidRPr="001D3559">
        <w:rPr>
          <w:noProof/>
        </w:rPr>
        <w:t>filloutliers</w:t>
      </w:r>
      <w:r>
        <w:t xml:space="preserve"> to identify and replace outlier time bins, as identified using a sliding window 6 time-bins-wide (30 mins) to calculate the median, and any bins that were more than 3 scaled deviations away from the median were identified as outliers and substituted with a linear interpolation of the time bins surrounding the outlier. This was done prior to the baseline subtracted firing rate z-score calculation. The same outlier </w:t>
      </w:r>
      <w:r w:rsidRPr="001D3559">
        <w:rPr>
          <w:noProof/>
        </w:rPr>
        <w:t>time</w:t>
      </w:r>
      <w:r>
        <w:rPr>
          <w:noProof/>
        </w:rPr>
        <w:t xml:space="preserve"> </w:t>
      </w:r>
      <w:r w:rsidRPr="001D3559">
        <w:rPr>
          <w:noProof/>
        </w:rPr>
        <w:t>bins</w:t>
      </w:r>
      <w:r>
        <w:t xml:space="preserve"> were also used to remove outlier time bins for burst firing metrics from correlation analyses. </w:t>
      </w:r>
    </w:p>
    <w:p w14:paraId="0DB4A262" w14:textId="77777777" w:rsidR="00CD47D4" w:rsidRDefault="00CD47D4" w:rsidP="00CD47D4">
      <w:pPr>
        <w:pStyle w:val="Heading2"/>
      </w:pPr>
      <w:r>
        <w:t>Statistics</w:t>
      </w:r>
    </w:p>
    <w:p w14:paraId="65C644CB" w14:textId="2ADBEBCE" w:rsidR="00CD47D4" w:rsidRPr="00832D4F" w:rsidRDefault="00CD47D4" w:rsidP="00CD47D4">
      <w:pPr>
        <w:pStyle w:val="ThesisArial"/>
        <w:rPr>
          <w:rFonts w:asciiTheme="minorHAnsi" w:eastAsiaTheme="minorHAnsi" w:hAnsiTheme="minorHAnsi" w:cstheme="minorBidi"/>
        </w:rPr>
      </w:pPr>
      <w:commentRangeStart w:id="31"/>
      <w:r>
        <w:t xml:space="preserve">All data </w:t>
      </w:r>
      <w:del w:id="32" w:author="JMI" w:date="2018-09-03T19:31:00Z">
        <w:r w:rsidR="00683DDF">
          <w:delText>were</w:delText>
        </w:r>
      </w:del>
      <w:ins w:id="33" w:author="JMI" w:date="2018-09-03T19:31:00Z">
        <w:r>
          <w:t>are</w:t>
        </w:r>
      </w:ins>
      <w:r>
        <w:t xml:space="preserve"> presented </w:t>
      </w:r>
      <w:commentRangeEnd w:id="31"/>
      <w:r w:rsidR="00017E2D">
        <w:rPr>
          <w:rStyle w:val="CommentReference"/>
        </w:rPr>
        <w:commentReference w:id="31"/>
      </w:r>
      <w:r>
        <w:t xml:space="preserve">as means </w:t>
      </w:r>
      <w:r>
        <w:rPr>
          <w:rFonts w:cstheme="minorHAnsi"/>
        </w:rPr>
        <w:t>±</w:t>
      </w:r>
      <w:r>
        <w:t xml:space="preserve"> SEM and analyzed using GraphPad Prism 7 and Matlab 2017. Comparisons between CRF and non-CRF units were analyzed using Mann-Whitney U tests. Comparisons between 3 unit types were analyzed using Kruskal-Wallis tests with </w:t>
      </w:r>
      <w:r>
        <w:rPr>
          <w:i/>
        </w:rPr>
        <w:t>post-hoc</w:t>
      </w:r>
      <w:r>
        <w:t xml:space="preserve"> Dunn’s multiple comparison tests. All comparisons across hours were done using two-way repeated measures </w:t>
      </w:r>
      <w:r w:rsidRPr="00E13ECC">
        <w:rPr>
          <w:noProof/>
        </w:rPr>
        <w:t>ANOVA</w:t>
      </w:r>
      <w:r>
        <w:t xml:space="preserve"> with </w:t>
      </w:r>
      <w:r>
        <w:rPr>
          <w:i/>
        </w:rPr>
        <w:t>post-hoc</w:t>
      </w:r>
      <w:r>
        <w:t xml:space="preserve"> Sidak’s multiple comparison tests for between-group comparisons and </w:t>
      </w:r>
      <w:r w:rsidRPr="00200163">
        <w:rPr>
          <w:i/>
        </w:rPr>
        <w:t>post-hoc</w:t>
      </w:r>
      <w:r>
        <w:rPr>
          <w:i/>
        </w:rPr>
        <w:t xml:space="preserve"> </w:t>
      </w:r>
      <w:r>
        <w:t xml:space="preserve">Tukey’s multiple </w:t>
      </w:r>
      <w:r w:rsidRPr="00E13ECC">
        <w:rPr>
          <w:noProof/>
        </w:rPr>
        <w:t>compari</w:t>
      </w:r>
      <w:r>
        <w:rPr>
          <w:noProof/>
        </w:rPr>
        <w:t>s</w:t>
      </w:r>
      <w:r w:rsidRPr="00E13ECC">
        <w:rPr>
          <w:noProof/>
        </w:rPr>
        <w:t>on</w:t>
      </w:r>
      <w:r>
        <w:t xml:space="preserve"> tests. Comparisons between early and late ethanol session correlations were analyzed using Kolmogorov-Smirnov tests.</w:t>
      </w:r>
    </w:p>
    <w:p w14:paraId="024A0C9F" w14:textId="77777777" w:rsidR="00CD47D4" w:rsidRPr="002E1542" w:rsidRDefault="00CD47D4" w:rsidP="00CD47D4">
      <w:pPr>
        <w:rPr>
          <w:b/>
        </w:rPr>
      </w:pPr>
    </w:p>
    <w:p w14:paraId="6DD2E050" w14:textId="77777777" w:rsidR="00CD47D4" w:rsidRDefault="00CD47D4" w:rsidP="00CD47D4">
      <w:pPr>
        <w:pStyle w:val="Heading1"/>
      </w:pPr>
      <w:commentRangeStart w:id="34"/>
      <w:commentRangeStart w:id="35"/>
      <w:r>
        <w:t xml:space="preserve">Results </w:t>
      </w:r>
      <w:commentRangeEnd w:id="34"/>
      <w:r>
        <w:rPr>
          <w:rStyle w:val="CommentReference"/>
          <w:rFonts w:ascii="Arial" w:eastAsia="Calibri" w:hAnsi="Arial" w:cs="Calibri"/>
          <w:color w:val="auto"/>
        </w:rPr>
        <w:commentReference w:id="34"/>
      </w:r>
      <w:commentRangeEnd w:id="35"/>
      <w:r>
        <w:rPr>
          <w:rStyle w:val="CommentReference"/>
          <w:rFonts w:ascii="Arial" w:eastAsia="Calibri" w:hAnsi="Arial" w:cs="Calibri"/>
          <w:color w:val="auto"/>
        </w:rPr>
        <w:commentReference w:id="35"/>
      </w:r>
    </w:p>
    <w:p w14:paraId="4DF451E1" w14:textId="77777777" w:rsidR="00CD47D4" w:rsidRPr="003F02D3" w:rsidRDefault="00CD47D4" w:rsidP="00CD47D4">
      <w:pPr>
        <w:pStyle w:val="Heading2"/>
      </w:pPr>
      <w:bookmarkStart w:id="36" w:name="_GoBack"/>
      <w:r w:rsidRPr="003F02D3">
        <w:t>Identification and electrophysiological profile of CRF vs non-CRF neurons</w:t>
      </w:r>
    </w:p>
    <w:p w14:paraId="30F5F609" w14:textId="01C00203" w:rsidR="00CD47D4" w:rsidRDefault="00CD47D4" w:rsidP="00CD47D4">
      <w:pPr>
        <w:rPr>
          <w:b/>
        </w:rPr>
      </w:pPr>
      <w:r>
        <w:t xml:space="preserve">Here we used our </w:t>
      </w:r>
      <w:r w:rsidRPr="00961254">
        <w:rPr>
          <w:noProof/>
        </w:rPr>
        <w:t>opto</w:t>
      </w:r>
      <w:r>
        <w:t xml:space="preserve">-arrays </w:t>
      </w:r>
      <w:r w:rsidR="00512275">
        <w:t>to</w:t>
      </w:r>
      <w:r>
        <w:t xml:space="preserve"> record from optically identified CRF neurons within the CeA during our binge drinking behavior sessions (</w:t>
      </w:r>
      <w:r w:rsidRPr="00E562D9">
        <w:rPr>
          <w:b/>
        </w:rPr>
        <w:t>Fig 1</w:t>
      </w:r>
      <w:r>
        <w:rPr>
          <w:b/>
        </w:rPr>
        <w:t xml:space="preserve"> </w:t>
      </w:r>
      <w:r w:rsidRPr="00E562D9">
        <w:rPr>
          <w:b/>
        </w:rPr>
        <w:t>A, B</w:t>
      </w:r>
      <w:r>
        <w:t xml:space="preserve">).  </w:t>
      </w:r>
      <w:commentRangeStart w:id="37"/>
      <w:r>
        <w:t xml:space="preserve">We analyzed </w:t>
      </w:r>
      <w:r w:rsidR="0068246B">
        <w:t xml:space="preserve">149 </w:t>
      </w:r>
      <w:r>
        <w:t xml:space="preserve">units, of which </w:t>
      </w:r>
      <w:r w:rsidR="0068246B">
        <w:t xml:space="preserve">59 </w:t>
      </w:r>
      <w:r>
        <w:t xml:space="preserve">were classified as putative CRF units, </w:t>
      </w:r>
      <w:r w:rsidR="0068246B">
        <w:t xml:space="preserve">75 </w:t>
      </w:r>
      <w:r w:rsidRPr="006C3B70">
        <w:rPr>
          <w:noProof/>
        </w:rPr>
        <w:t>non</w:t>
      </w:r>
      <w:r w:rsidR="007730F7" w:rsidRPr="006C3B70">
        <w:rPr>
          <w:noProof/>
        </w:rPr>
        <w:t>-</w:t>
      </w:r>
      <w:r w:rsidRPr="006C3B70">
        <w:rPr>
          <w:noProof/>
        </w:rPr>
        <w:t>light-responsive</w:t>
      </w:r>
      <w:r>
        <w:t xml:space="preserve">, </w:t>
      </w:r>
      <w:r w:rsidR="0068246B">
        <w:t xml:space="preserve">4 </w:t>
      </w:r>
      <w:r>
        <w:t xml:space="preserve">light-excited, and 11 light-inhibited </w:t>
      </w:r>
      <w:commentRangeEnd w:id="37"/>
      <w:r w:rsidR="00512275">
        <w:rPr>
          <w:rStyle w:val="CommentReference"/>
        </w:rPr>
        <w:commentReference w:id="37"/>
      </w:r>
      <w:r>
        <w:t>(</w:t>
      </w:r>
      <w:r>
        <w:rPr>
          <w:b/>
        </w:rPr>
        <w:t xml:space="preserve">Fig </w:t>
      </w:r>
      <w:del w:id="38" w:author="JMI" w:date="2018-09-03T19:31:00Z">
        <w:r>
          <w:rPr>
            <w:b/>
          </w:rPr>
          <w:delText>1 C</w:delText>
        </w:r>
      </w:del>
      <w:ins w:id="39" w:author="JMI" w:date="2018-09-03T19:31:00Z">
        <w:r>
          <w:rPr>
            <w:b/>
          </w:rPr>
          <w:t>1C</w:t>
        </w:r>
      </w:ins>
      <w:r>
        <w:t xml:space="preserve">). Herein, we refer to non-light-responsive units as </w:t>
      </w:r>
      <w:r w:rsidRPr="005D1DC6">
        <w:rPr>
          <w:noProof/>
        </w:rPr>
        <w:t>non-CRF</w:t>
      </w:r>
      <w:r>
        <w:t xml:space="preserve"> </w:t>
      </w:r>
      <w:r w:rsidR="009C723E">
        <w:t xml:space="preserve">neurons </w:t>
      </w:r>
      <w:r>
        <w:t xml:space="preserve">and phototagged units as </w:t>
      </w:r>
      <w:r w:rsidR="009C723E">
        <w:t xml:space="preserve">putative </w:t>
      </w:r>
      <w:r>
        <w:t xml:space="preserve">CRF </w:t>
      </w:r>
      <w:r w:rsidR="009C723E">
        <w:t>neurons</w:t>
      </w:r>
      <w:r>
        <w:t>. Due to their higher prevalence, we focused our analyses on these two categories. We evaluated several electrophysiological parameters (</w:t>
      </w:r>
      <w:r w:rsidRPr="00E562D9">
        <w:rPr>
          <w:b/>
        </w:rPr>
        <w:t xml:space="preserve">Fig </w:t>
      </w:r>
      <w:del w:id="40" w:author="JMI" w:date="2018-09-03T19:31:00Z">
        <w:r w:rsidRPr="00E562D9">
          <w:rPr>
            <w:b/>
          </w:rPr>
          <w:delText xml:space="preserve">1 </w:delText>
        </w:r>
        <w:r>
          <w:rPr>
            <w:b/>
          </w:rPr>
          <w:delText>D</w:delText>
        </w:r>
      </w:del>
      <w:ins w:id="41" w:author="JMI" w:date="2018-09-03T19:31:00Z">
        <w:r w:rsidRPr="00E562D9">
          <w:rPr>
            <w:b/>
          </w:rPr>
          <w:t>1</w:t>
        </w:r>
        <w:r>
          <w:rPr>
            <w:b/>
          </w:rPr>
          <w:t>D</w:t>
        </w:r>
      </w:ins>
      <w:r w:rsidRPr="00017E2D">
        <w:t>)</w:t>
      </w:r>
      <w:r>
        <w:t xml:space="preserve"> and found that CRF </w:t>
      </w:r>
      <w:r w:rsidR="009C723E">
        <w:t xml:space="preserve">neurons </w:t>
      </w:r>
      <w:r w:rsidRPr="00961254">
        <w:rPr>
          <w:noProof/>
        </w:rPr>
        <w:t>had higher</w:t>
      </w:r>
      <w:r>
        <w:t xml:space="preserve"> firing rate</w:t>
      </w:r>
      <w:r w:rsidR="00701B73">
        <w:t>s and burst rates</w:t>
      </w:r>
      <w:r w:rsidRPr="005D1DC6">
        <w:rPr>
          <w:noProof/>
        </w:rPr>
        <w:t>,</w:t>
      </w:r>
      <w:r w:rsidR="00701B73">
        <w:rPr>
          <w:noProof/>
        </w:rPr>
        <w:t xml:space="preserve"> and</w:t>
      </w:r>
      <w:r>
        <w:t xml:space="preserve"> smaller coefficient</w:t>
      </w:r>
      <w:r w:rsidR="00701B73">
        <w:t>s</w:t>
      </w:r>
      <w:r>
        <w:t xml:space="preserve"> of variation (an index of firing regularity) when compared to non-CRF units</w:t>
      </w:r>
      <w:r w:rsidR="00701B73">
        <w:t xml:space="preserve"> </w:t>
      </w:r>
      <w:r>
        <w:t>(</w:t>
      </w:r>
      <w:r w:rsidRPr="00E562D9">
        <w:rPr>
          <w:b/>
        </w:rPr>
        <w:t xml:space="preserve">Fig </w:t>
      </w:r>
      <w:del w:id="42" w:author="JMI" w:date="2018-09-03T19:31:00Z">
        <w:r w:rsidRPr="00E562D9">
          <w:rPr>
            <w:b/>
          </w:rPr>
          <w:delText xml:space="preserve">1 </w:delText>
        </w:r>
        <w:r>
          <w:rPr>
            <w:b/>
          </w:rPr>
          <w:delText>D</w:delText>
        </w:r>
      </w:del>
      <w:ins w:id="43" w:author="JMI" w:date="2018-09-03T19:31:00Z">
        <w:r w:rsidRPr="00E562D9">
          <w:rPr>
            <w:b/>
          </w:rPr>
          <w:t>1</w:t>
        </w:r>
        <w:r>
          <w:rPr>
            <w:b/>
          </w:rPr>
          <w:t>D</w:t>
        </w:r>
      </w:ins>
      <w:r w:rsidRPr="00017E2D">
        <w:t>)</w:t>
      </w:r>
      <w:r>
        <w:rPr>
          <w:b/>
        </w:rPr>
        <w:t>.</w:t>
      </w:r>
    </w:p>
    <w:p w14:paraId="66EC942E" w14:textId="77777777" w:rsidR="00CD47D4" w:rsidRDefault="00CD47D4" w:rsidP="00CD47D4">
      <w:pPr>
        <w:pStyle w:val="Heading2"/>
      </w:pPr>
      <w:r>
        <w:t>CeA-CRF neurons encode licking for ethanol, with distinct firing characteristics</w:t>
      </w:r>
    </w:p>
    <w:p w14:paraId="1CFD8B8B" w14:textId="3E19E3A3" w:rsidR="00CD47D4" w:rsidRDefault="00CD47D4" w:rsidP="00CD47D4">
      <w:commentRangeStart w:id="44"/>
      <w:r>
        <w:t>We then examined whether CRF units encoded voluntary consumption of alcohol</w:t>
      </w:r>
      <w:r w:rsidR="00C70694">
        <w:t>,</w:t>
      </w:r>
      <w:r>
        <w:t xml:space="preserve"> using licking as our behavioral </w:t>
      </w:r>
      <w:r w:rsidR="00F536FB">
        <w:t>index</w:t>
      </w:r>
      <w:r>
        <w:rPr>
          <w:rStyle w:val="CommentReference"/>
        </w:rPr>
        <w:t>.</w:t>
      </w:r>
      <w:r>
        <w:t xml:space="preserve"> CRF-Cre mice steadily </w:t>
      </w:r>
      <w:ins w:id="45" w:author="JMI" w:date="2018-09-03T19:31:00Z">
        <w:r>
          <w:t xml:space="preserve">increase </w:t>
        </w:r>
      </w:ins>
      <w:r w:rsidR="00F536FB">
        <w:t xml:space="preserve">enhanced </w:t>
      </w:r>
      <w:r>
        <w:t xml:space="preserve">drinking </w:t>
      </w:r>
      <w:r w:rsidR="001F6DF8">
        <w:t xml:space="preserve">during </w:t>
      </w:r>
      <w:r w:rsidRPr="00063067">
        <w:rPr>
          <w:noProof/>
        </w:rPr>
        <w:t>4</w:t>
      </w:r>
      <w:r>
        <w:rPr>
          <w:noProof/>
        </w:rPr>
        <w:t>-</w:t>
      </w:r>
      <w:r w:rsidRPr="00063067">
        <w:rPr>
          <w:noProof/>
        </w:rPr>
        <w:t>hour</w:t>
      </w:r>
      <w:r>
        <w:t xml:space="preserve"> session</w:t>
      </w:r>
      <w:r w:rsidR="001F6DF8">
        <w:t>s</w:t>
      </w:r>
      <w:r>
        <w:t xml:space="preserve"> (</w:t>
      </w:r>
      <w:r>
        <w:rPr>
          <w:b/>
        </w:rPr>
        <w:t xml:space="preserve">Fig </w:t>
      </w:r>
      <w:r w:rsidRPr="00E76922">
        <w:rPr>
          <w:b/>
        </w:rPr>
        <w:t>2A</w:t>
      </w:r>
      <w:r>
        <w:rPr>
          <w:b/>
        </w:rPr>
        <w:t>, left</w:t>
      </w:r>
      <w:r>
        <w:t xml:space="preserve">). They also </w:t>
      </w:r>
      <w:del w:id="46" w:author="JMI" w:date="2018-09-03T19:31:00Z">
        <w:r>
          <w:delText>develop</w:delText>
        </w:r>
        <w:r w:rsidR="00F536FB">
          <w:delText>ed</w:delText>
        </w:r>
      </w:del>
      <w:ins w:id="47" w:author="JMI" w:date="2018-09-03T19:31:00Z">
        <w:r w:rsidR="00017E2D">
          <w:t>develop</w:t>
        </w:r>
      </w:ins>
      <w:r>
        <w:t xml:space="preserve"> a robust increase in </w:t>
      </w:r>
      <w:r w:rsidR="001F6DF8">
        <w:t xml:space="preserve">licking for ethanol </w:t>
      </w:r>
      <w:r>
        <w:t>over repeated sessions compared to water (</w:t>
      </w:r>
      <w:r w:rsidRPr="00014075">
        <w:rPr>
          <w:b/>
        </w:rPr>
        <w:t>Fig 2</w:t>
      </w:r>
      <w:r>
        <w:rPr>
          <w:b/>
        </w:rPr>
        <w:t>A, right</w:t>
      </w:r>
      <w:r>
        <w:t>).</w:t>
      </w:r>
      <w:commentRangeEnd w:id="44"/>
      <w:r w:rsidR="00017E2D">
        <w:rPr>
          <w:rStyle w:val="CommentReference"/>
        </w:rPr>
        <w:commentReference w:id="44"/>
      </w:r>
    </w:p>
    <w:p w14:paraId="45DF1D60" w14:textId="2F940BE8" w:rsidR="00CD47D4" w:rsidRPr="00FA01FF" w:rsidRDefault="00CD47D4" w:rsidP="00CD47D4">
      <w:r>
        <w:t>We</w:t>
      </w:r>
      <w:r w:rsidR="00A30A7D">
        <w:t xml:space="preserve"> next</w:t>
      </w:r>
      <w:r>
        <w:t xml:space="preserve"> determined </w:t>
      </w:r>
      <w:r w:rsidR="00617405">
        <w:t>if</w:t>
      </w:r>
      <w:r w:rsidR="00A30A7D">
        <w:t xml:space="preserve"> </w:t>
      </w:r>
      <w:r>
        <w:t>CRF unit firing activity</w:t>
      </w:r>
      <w:r w:rsidR="00617405">
        <w:t xml:space="preserve"> was correlated with </w:t>
      </w:r>
      <w:r>
        <w:t xml:space="preserve">ethanol licking. </w:t>
      </w:r>
      <w:r w:rsidR="00A30A7D">
        <w:t>W</w:t>
      </w:r>
      <w:r>
        <w:t xml:space="preserve">e </w:t>
      </w:r>
      <w:r w:rsidR="00A30A7D" w:rsidRPr="006C3B70">
        <w:rPr>
          <w:noProof/>
        </w:rPr>
        <w:t>therefore</w:t>
      </w:r>
      <w:r w:rsidR="00A30A7D">
        <w:t xml:space="preserve"> </w:t>
      </w:r>
      <w:r>
        <w:t xml:space="preserve">compared CRF vs non-CRF units during early ethanol sessions (session #1-8) versus late sessions (session # 17+). We found that </w:t>
      </w:r>
      <w:r>
        <w:rPr>
          <w:noProof/>
        </w:rPr>
        <w:t>only</w:t>
      </w:r>
      <w:r>
        <w:t xml:space="preserve"> CRF units significantly increased the strength of their correlation in late sessions compared to early sessions (</w:t>
      </w:r>
      <w:r>
        <w:rPr>
          <w:b/>
        </w:rPr>
        <w:t>Fig 2B</w:t>
      </w:r>
      <w:r>
        <w:t xml:space="preserve">). </w:t>
      </w:r>
    </w:p>
    <w:p w14:paraId="0C1F3B71" w14:textId="324E370C" w:rsidR="00A30A7D" w:rsidRDefault="00CD47D4" w:rsidP="00CD47D4">
      <w:r w:rsidRPr="00D11315">
        <w:t xml:space="preserve">To ascertain if CRF units encoded ethanol consumption, we </w:t>
      </w:r>
      <w:r w:rsidR="00DA4838">
        <w:t>analyzed</w:t>
      </w:r>
      <w:r w:rsidR="00DA4838" w:rsidRPr="00D11315">
        <w:t xml:space="preserve"> </w:t>
      </w:r>
      <w:r w:rsidRPr="00D11315">
        <w:t>peri-event histograms for each unit</w:t>
      </w:r>
      <w:r>
        <w:t xml:space="preserve"> (see General Methods for lick-response-type classification). </w:t>
      </w:r>
      <w:r w:rsidRPr="00351A24">
        <w:t>We identified four</w:t>
      </w:r>
      <w:r>
        <w:t xml:space="preserve"> types of </w:t>
      </w:r>
      <w:r w:rsidRPr="00351A24">
        <w:t>lick-responses</w:t>
      </w:r>
      <w:r w:rsidR="00DA4838">
        <w:t>:</w:t>
      </w:r>
      <w:r w:rsidRPr="00351A24">
        <w:t xml:space="preserve"> lick-excited (CRF-E), lick-inhibited (CRF-I), lick-predictive</w:t>
      </w:r>
      <w:r>
        <w:t xml:space="preserve"> (CRF-P</w:t>
      </w:r>
      <w:r w:rsidRPr="00351A24">
        <w:t>), and no response (CRF-NR) (</w:t>
      </w:r>
      <w:r w:rsidRPr="00351A24">
        <w:rPr>
          <w:b/>
        </w:rPr>
        <w:t xml:space="preserve">Fig </w:t>
      </w:r>
      <w:del w:id="48" w:author="JMI" w:date="2018-09-03T19:31:00Z">
        <w:r w:rsidRPr="00351A24">
          <w:rPr>
            <w:b/>
          </w:rPr>
          <w:delText>2 C</w:delText>
        </w:r>
      </w:del>
      <w:ins w:id="49" w:author="JMI" w:date="2018-09-03T19:31:00Z">
        <w:r w:rsidRPr="00351A24">
          <w:rPr>
            <w:b/>
          </w:rPr>
          <w:t>2C</w:t>
        </w:r>
      </w:ins>
      <w:r w:rsidRPr="00351A24">
        <w:t>)</w:t>
      </w:r>
      <w:r>
        <w:t xml:space="preserve">. </w:t>
      </w:r>
      <w:r w:rsidR="00F12328">
        <w:t xml:space="preserve">We focused our analyses on the </w:t>
      </w:r>
      <w:r w:rsidRPr="00351A24">
        <w:t>two most</w:t>
      </w:r>
      <w:r>
        <w:t xml:space="preserve"> prevalent </w:t>
      </w:r>
      <w:r w:rsidR="00F12328">
        <w:t xml:space="preserve">types, </w:t>
      </w:r>
      <w:r>
        <w:t xml:space="preserve">CRF-P and CRF-NR </w:t>
      </w:r>
      <w:r w:rsidR="00F12328">
        <w:t>(</w:t>
      </w:r>
      <w:r>
        <w:t>which represent</w:t>
      </w:r>
      <w:r w:rsidR="00F12328">
        <w:t>ed</w:t>
      </w:r>
      <w:r>
        <w:t xml:space="preserve"> 86.4% of all CRF units</w:t>
      </w:r>
      <w:r w:rsidR="00F12328">
        <w:t>,</w:t>
      </w:r>
      <w:r>
        <w:t xml:space="preserve"> </w:t>
      </w:r>
      <w:r w:rsidRPr="00C72DF7">
        <w:rPr>
          <w:b/>
        </w:rPr>
        <w:t xml:space="preserve">Fig </w:t>
      </w:r>
      <w:del w:id="50" w:author="JMI" w:date="2018-09-03T19:31:00Z">
        <w:r w:rsidRPr="00C72DF7">
          <w:rPr>
            <w:b/>
          </w:rPr>
          <w:delText>2</w:delText>
        </w:r>
        <w:r>
          <w:rPr>
            <w:b/>
          </w:rPr>
          <w:delText xml:space="preserve"> D</w:delText>
        </w:r>
        <w:r w:rsidRPr="009B33A7">
          <w:delText>)</w:delText>
        </w:r>
        <w:r>
          <w:delText>, including</w:delText>
        </w:r>
      </w:del>
      <w:ins w:id="51" w:author="JMI" w:date="2018-09-03T19:31:00Z">
        <w:r w:rsidRPr="00C72DF7">
          <w:rPr>
            <w:b/>
          </w:rPr>
          <w:t>2</w:t>
        </w:r>
        <w:r>
          <w:rPr>
            <w:b/>
          </w:rPr>
          <w:t>D</w:t>
        </w:r>
        <w:r w:rsidRPr="009B33A7">
          <w:t>)</w:t>
        </w:r>
        <w:r>
          <w:t>,</w:t>
        </w:r>
        <w:r w:rsidR="00FE2546">
          <w:t xml:space="preserve"> </w:t>
        </w:r>
        <w:proofErr w:type="gramStart"/>
        <w:r w:rsidR="00FE2546">
          <w:t>and also</w:t>
        </w:r>
        <w:proofErr w:type="gramEnd"/>
        <w:r w:rsidR="00FE2546">
          <w:t xml:space="preserve"> included</w:t>
        </w:r>
      </w:ins>
      <w:r w:rsidR="00FE2546">
        <w:t xml:space="preserve"> </w:t>
      </w:r>
      <w:r>
        <w:t xml:space="preserve">non-CRF non-lick responsive (non-CRF-NR) as a control </w:t>
      </w:r>
      <w:commentRangeStart w:id="52"/>
      <w:commentRangeStart w:id="53"/>
      <w:r>
        <w:t>group</w:t>
      </w:r>
      <w:commentRangeEnd w:id="52"/>
      <w:r w:rsidR="00F12328">
        <w:rPr>
          <w:rStyle w:val="CommentReference"/>
        </w:rPr>
        <w:commentReference w:id="52"/>
      </w:r>
      <w:commentRangeEnd w:id="53"/>
      <w:r w:rsidR="00236BA5">
        <w:rPr>
          <w:rStyle w:val="CommentReference"/>
        </w:rPr>
        <w:commentReference w:id="53"/>
      </w:r>
      <w:r>
        <w:t>.</w:t>
      </w:r>
    </w:p>
    <w:p w14:paraId="371B88B0" w14:textId="657A0834" w:rsidR="00CD47D4" w:rsidRDefault="00CD47D4" w:rsidP="00CD47D4">
      <w:r>
        <w:t xml:space="preserve">We found that CRF-P </w:t>
      </w:r>
      <w:r w:rsidR="00A44206">
        <w:t xml:space="preserve">neurons </w:t>
      </w:r>
      <w:r>
        <w:t xml:space="preserve">had a significantly higher firing rate, as well as the </w:t>
      </w:r>
      <w:r w:rsidRPr="004C491E">
        <w:rPr>
          <w:noProof/>
        </w:rPr>
        <w:t>percentage</w:t>
      </w:r>
      <w:r>
        <w:t xml:space="preserve"> of spikes </w:t>
      </w:r>
      <w:r w:rsidR="005B0604">
        <w:t>in</w:t>
      </w:r>
      <w:r>
        <w:t xml:space="preserve"> bursts (%SiB), </w:t>
      </w:r>
      <w:r w:rsidR="006928C1">
        <w:t xml:space="preserve">burst duration, </w:t>
      </w:r>
      <w:r>
        <w:t>burst rate, and # of spikes per burst compared to both CRF-NR or non-CRF-NR units (</w:t>
      </w:r>
      <w:r w:rsidR="00917926">
        <w:rPr>
          <w:b/>
        </w:rPr>
        <w:t xml:space="preserve">Fig </w:t>
      </w:r>
      <w:r>
        <w:rPr>
          <w:b/>
        </w:rPr>
        <w:t>2</w:t>
      </w:r>
      <w:r w:rsidRPr="00C4398D">
        <w:rPr>
          <w:b/>
        </w:rPr>
        <w:t>E</w:t>
      </w:r>
      <w:r>
        <w:t>)</w:t>
      </w:r>
      <w:r w:rsidR="00917926">
        <w:t xml:space="preserve">, suggesting that </w:t>
      </w:r>
      <w:r w:rsidRPr="00917926">
        <w:t xml:space="preserve">CRF-P </w:t>
      </w:r>
      <w:r w:rsidR="00917926">
        <w:t>cells</w:t>
      </w:r>
      <w:r w:rsidR="00917926" w:rsidRPr="00917926">
        <w:t xml:space="preserve"> </w:t>
      </w:r>
      <w:r w:rsidRPr="00917926">
        <w:t>were more active during alcohol consumption.</w:t>
      </w:r>
    </w:p>
    <w:p w14:paraId="58B2BA50" w14:textId="77777777" w:rsidR="00CD47D4" w:rsidRPr="005146B1" w:rsidRDefault="00CD47D4" w:rsidP="00CD47D4">
      <w:pPr>
        <w:pStyle w:val="Heading2"/>
      </w:pPr>
      <w:r w:rsidRPr="005146B1">
        <w:rPr>
          <w:rStyle w:val="Sub-header2Char"/>
          <w:b/>
          <w:i/>
        </w:rPr>
        <w:t xml:space="preserve">CRF-P units increase </w:t>
      </w:r>
      <w:r>
        <w:rPr>
          <w:rStyle w:val="Sub-header2Char"/>
          <w:b/>
          <w:i/>
        </w:rPr>
        <w:t>firing</w:t>
      </w:r>
      <w:r w:rsidRPr="005146B1">
        <w:rPr>
          <w:rStyle w:val="Sub-header2Char"/>
          <w:b/>
          <w:i/>
        </w:rPr>
        <w:t xml:space="preserve"> activity throughout drinking sessions</w:t>
      </w:r>
    </w:p>
    <w:p w14:paraId="7C4FC7D2" w14:textId="115DC52A" w:rsidR="006C388B" w:rsidRDefault="005D6111" w:rsidP="00F87470">
      <w:pPr>
        <w:rPr>
          <w:rFonts w:cstheme="minorHAnsi"/>
        </w:rPr>
      </w:pPr>
      <w:del w:id="54" w:author="JMI" w:date="2018-09-03T19:31:00Z">
        <w:r>
          <w:delText>Then, we</w:delText>
        </w:r>
      </w:del>
      <w:ins w:id="55" w:author="JMI" w:date="2018-09-03T19:31:00Z">
        <w:r w:rsidR="006F57A4">
          <w:t>We then</w:t>
        </w:r>
      </w:ins>
      <w:r w:rsidR="005D128C" w:rsidRPr="00F62ED2">
        <w:t xml:space="preserve"> compared the change in firing rate within-sessions between CRF</w:t>
      </w:r>
      <w:r w:rsidR="00FB232C">
        <w:t>-P and CRF-</w:t>
      </w:r>
      <w:del w:id="56" w:author="JMI" w:date="2018-09-03T19:31:00Z">
        <w:r w:rsidR="00FB232C">
          <w:delText>NRneurons</w:delText>
        </w:r>
      </w:del>
      <w:ins w:id="57" w:author="JMI" w:date="2018-09-03T19:31:00Z">
        <w:r w:rsidR="00FB232C">
          <w:t>NR</w:t>
        </w:r>
        <w:r w:rsidR="0070405C">
          <w:t xml:space="preserve"> </w:t>
        </w:r>
        <w:r w:rsidR="00FB232C">
          <w:t>neurons</w:t>
        </w:r>
      </w:ins>
      <w:r>
        <w:t>,</w:t>
      </w:r>
      <w:r>
        <w:rPr>
          <w:rFonts w:cstheme="minorHAnsi"/>
        </w:rPr>
        <w:t xml:space="preserve"> using</w:t>
      </w:r>
      <w:r w:rsidR="0066083C">
        <w:rPr>
          <w:rFonts w:cstheme="minorHAnsi"/>
        </w:rPr>
        <w:t xml:space="preserve"> Z-scores normalized to the </w:t>
      </w:r>
      <w:r w:rsidR="00CD47D4" w:rsidRPr="00873FFB">
        <w:rPr>
          <w:rFonts w:cstheme="minorHAnsi"/>
        </w:rPr>
        <w:t>first 30 minute</w:t>
      </w:r>
      <w:r w:rsidR="0066083C">
        <w:rPr>
          <w:rFonts w:cstheme="minorHAnsi"/>
        </w:rPr>
        <w:t>s</w:t>
      </w:r>
      <w:r>
        <w:rPr>
          <w:rFonts w:cstheme="minorHAnsi"/>
        </w:rPr>
        <w:t xml:space="preserve"> as baseline</w:t>
      </w:r>
      <w:r w:rsidR="00CD47D4">
        <w:rPr>
          <w:rFonts w:cstheme="minorHAnsi"/>
        </w:rPr>
        <w:t xml:space="preserve"> </w:t>
      </w:r>
      <w:r w:rsidR="00CD47D4" w:rsidRPr="00873FFB">
        <w:rPr>
          <w:rFonts w:cstheme="minorHAnsi"/>
        </w:rPr>
        <w:t>(</w:t>
      </w:r>
      <w:r w:rsidR="00CD47D4" w:rsidRPr="00EB37CB">
        <w:rPr>
          <w:rFonts w:cstheme="minorHAnsi"/>
          <w:b/>
        </w:rPr>
        <w:t xml:space="preserve">Fig </w:t>
      </w:r>
      <w:del w:id="58" w:author="JMI" w:date="2018-09-03T19:31:00Z">
        <w:r w:rsidR="00CD47D4" w:rsidRPr="00EB37CB">
          <w:rPr>
            <w:rFonts w:cstheme="minorHAnsi"/>
            <w:b/>
          </w:rPr>
          <w:delText>3</w:delText>
        </w:r>
        <w:r w:rsidR="00CD47D4">
          <w:rPr>
            <w:rFonts w:cstheme="minorHAnsi"/>
            <w:b/>
          </w:rPr>
          <w:delText xml:space="preserve"> A</w:delText>
        </w:r>
      </w:del>
      <w:ins w:id="59" w:author="JMI" w:date="2018-09-03T19:31:00Z">
        <w:r w:rsidR="00CD47D4" w:rsidRPr="00EB37CB">
          <w:rPr>
            <w:rFonts w:cstheme="minorHAnsi"/>
            <w:b/>
          </w:rPr>
          <w:t>3</w:t>
        </w:r>
        <w:r w:rsidR="00CD47D4">
          <w:rPr>
            <w:rFonts w:cstheme="minorHAnsi"/>
            <w:b/>
          </w:rPr>
          <w:t>A</w:t>
        </w:r>
      </w:ins>
      <w:r w:rsidR="00CD47D4" w:rsidRPr="00873FFB">
        <w:rPr>
          <w:rFonts w:cstheme="minorHAnsi"/>
        </w:rPr>
        <w:t xml:space="preserve">). We found </w:t>
      </w:r>
      <w:r w:rsidR="007730F7">
        <w:rPr>
          <w:rFonts w:cstheme="minorHAnsi"/>
        </w:rPr>
        <w:t xml:space="preserve">a </w:t>
      </w:r>
      <w:r w:rsidR="00CD47D4" w:rsidRPr="006C3B70">
        <w:rPr>
          <w:rFonts w:cstheme="minorHAnsi"/>
          <w:noProof/>
        </w:rPr>
        <w:t>significant</w:t>
      </w:r>
      <w:r w:rsidR="00CD47D4">
        <w:rPr>
          <w:rFonts w:cstheme="minorHAnsi"/>
        </w:rPr>
        <w:t xml:space="preserve"> </w:t>
      </w:r>
      <w:r w:rsidR="00304E92">
        <w:rPr>
          <w:rFonts w:cstheme="minorHAnsi"/>
        </w:rPr>
        <w:t xml:space="preserve">difference among </w:t>
      </w:r>
      <w:r w:rsidR="00CD47D4">
        <w:rPr>
          <w:rFonts w:cstheme="minorHAnsi"/>
        </w:rPr>
        <w:t xml:space="preserve">CRF </w:t>
      </w:r>
      <w:r w:rsidR="00304E92">
        <w:rPr>
          <w:rFonts w:cstheme="minorHAnsi"/>
        </w:rPr>
        <w:t>types, which diverged for hours 3 and 4,</w:t>
      </w:r>
      <w:r w:rsidR="00CD47D4">
        <w:rPr>
          <w:rFonts w:cstheme="minorHAnsi"/>
        </w:rPr>
        <w:t xml:space="preserve"> </w:t>
      </w:r>
      <w:r w:rsidR="00304E92">
        <w:rPr>
          <w:rFonts w:cstheme="minorHAnsi"/>
        </w:rPr>
        <w:t>with CRF-P units having higher firing rates (</w:t>
      </w:r>
      <w:r w:rsidR="00304E92">
        <w:rPr>
          <w:rFonts w:cstheme="minorHAnsi"/>
          <w:b/>
        </w:rPr>
        <w:t xml:space="preserve">Fig </w:t>
      </w:r>
      <w:del w:id="60" w:author="JMI" w:date="2018-09-03T19:31:00Z">
        <w:r w:rsidR="00304E92">
          <w:rPr>
            <w:rFonts w:cstheme="minorHAnsi"/>
            <w:b/>
          </w:rPr>
          <w:delText>3 B</w:delText>
        </w:r>
      </w:del>
      <w:ins w:id="61" w:author="JMI" w:date="2018-09-03T19:31:00Z">
        <w:r w:rsidR="00304E92">
          <w:rPr>
            <w:rFonts w:cstheme="minorHAnsi"/>
            <w:b/>
          </w:rPr>
          <w:t>3B</w:t>
        </w:r>
      </w:ins>
      <w:r w:rsidR="00304E92">
        <w:rPr>
          <w:rFonts w:cstheme="minorHAnsi"/>
          <w:b/>
        </w:rPr>
        <w:t>, top</w:t>
      </w:r>
      <w:r w:rsidR="00304E92" w:rsidRPr="006C7EC9">
        <w:rPr>
          <w:rFonts w:cstheme="minorHAnsi"/>
        </w:rPr>
        <w:t>)</w:t>
      </w:r>
      <w:r w:rsidR="00304E92" w:rsidRPr="008937A0">
        <w:t>.</w:t>
      </w:r>
      <w:ins w:id="62" w:author="JMI" w:date="2018-09-03T19:31:00Z">
        <w:r w:rsidR="006F57A4">
          <w:rPr>
            <w:rFonts w:cstheme="minorHAnsi"/>
          </w:rPr>
          <w:t xml:space="preserve"> </w:t>
        </w:r>
      </w:ins>
      <w:r w:rsidR="00CD47D4">
        <w:rPr>
          <w:rFonts w:cstheme="minorHAnsi"/>
        </w:rPr>
        <w:t xml:space="preserve">Then analyzing the effect of </w:t>
      </w:r>
      <w:r w:rsidR="00234FD3">
        <w:rPr>
          <w:rFonts w:cstheme="minorHAnsi"/>
        </w:rPr>
        <w:t xml:space="preserve">firing rate vs session-hour for </w:t>
      </w:r>
      <w:r w:rsidR="00CD47D4">
        <w:rPr>
          <w:rFonts w:cstheme="minorHAnsi"/>
        </w:rPr>
        <w:t>each CRF type alone,</w:t>
      </w:r>
      <w:r w:rsidR="00234FD3">
        <w:rPr>
          <w:rFonts w:cstheme="minorHAnsi"/>
        </w:rPr>
        <w:t xml:space="preserve"> </w:t>
      </w:r>
      <w:r w:rsidR="00234FD3">
        <w:rPr>
          <w:rFonts w:cstheme="minorHAnsi"/>
          <w:noProof/>
        </w:rPr>
        <w:t xml:space="preserve">post hoc </w:t>
      </w:r>
      <w:r w:rsidR="00CD47D4" w:rsidRPr="00111B58">
        <w:rPr>
          <w:rFonts w:cstheme="minorHAnsi"/>
          <w:noProof/>
        </w:rPr>
        <w:t>test</w:t>
      </w:r>
      <w:r w:rsidR="00CD47D4">
        <w:rPr>
          <w:rFonts w:cstheme="minorHAnsi"/>
          <w:noProof/>
        </w:rPr>
        <w:t>s</w:t>
      </w:r>
      <w:r w:rsidR="00CD47D4">
        <w:rPr>
          <w:rFonts w:cstheme="minorHAnsi"/>
        </w:rPr>
        <w:t xml:space="preserve"> </w:t>
      </w:r>
      <w:r w:rsidR="00234FD3">
        <w:rPr>
          <w:rFonts w:cstheme="minorHAnsi"/>
        </w:rPr>
        <w:t xml:space="preserve">revealed </w:t>
      </w:r>
      <w:r w:rsidR="00CD47D4">
        <w:rPr>
          <w:rFonts w:cstheme="minorHAnsi"/>
        </w:rPr>
        <w:t xml:space="preserve">CRF-P units increased firing rates </w:t>
      </w:r>
      <w:r w:rsidR="00234FD3">
        <w:rPr>
          <w:rFonts w:cstheme="minorHAnsi"/>
        </w:rPr>
        <w:t>within-</w:t>
      </w:r>
      <w:r w:rsidR="00CD47D4">
        <w:rPr>
          <w:rFonts w:cstheme="minorHAnsi"/>
        </w:rPr>
        <w:t xml:space="preserve">session, </w:t>
      </w:r>
      <w:r w:rsidR="007C6088">
        <w:rPr>
          <w:rFonts w:cstheme="minorHAnsi"/>
        </w:rPr>
        <w:t xml:space="preserve">whereas </w:t>
      </w:r>
      <w:r w:rsidR="00CD47D4">
        <w:rPr>
          <w:rFonts w:cstheme="minorHAnsi"/>
        </w:rPr>
        <w:t xml:space="preserve">CRF-NR </w:t>
      </w:r>
      <w:del w:id="63" w:author="JMI" w:date="2018-09-03T19:31:00Z">
        <w:r w:rsidR="007C6088">
          <w:rPr>
            <w:rFonts w:cstheme="minorHAnsi"/>
          </w:rPr>
          <w:delText>cells</w:delText>
        </w:r>
      </w:del>
      <w:ins w:id="64" w:author="JMI" w:date="2018-09-03T19:31:00Z">
        <w:r w:rsidR="006F57A4">
          <w:rPr>
            <w:rFonts w:cstheme="minorHAnsi"/>
          </w:rPr>
          <w:t>neurons</w:t>
        </w:r>
      </w:ins>
      <w:r w:rsidR="006F57A4">
        <w:rPr>
          <w:rFonts w:cstheme="minorHAnsi"/>
        </w:rPr>
        <w:t xml:space="preserve"> </w:t>
      </w:r>
      <w:r w:rsidR="00CD47D4">
        <w:rPr>
          <w:rFonts w:cstheme="minorHAnsi"/>
        </w:rPr>
        <w:t xml:space="preserve">did not </w:t>
      </w:r>
      <w:r w:rsidR="00CD47D4">
        <w:rPr>
          <w:rFonts w:cstheme="minorHAnsi"/>
          <w:noProof/>
        </w:rPr>
        <w:t>(</w:t>
      </w:r>
      <w:r w:rsidR="00CD47D4" w:rsidRPr="0047087A">
        <w:rPr>
          <w:rFonts w:cstheme="minorHAnsi"/>
          <w:b/>
        </w:rPr>
        <w:t xml:space="preserve">Fig </w:t>
      </w:r>
      <w:del w:id="65" w:author="JMI" w:date="2018-09-03T19:31:00Z">
        <w:r w:rsidR="00CD47D4" w:rsidRPr="0047087A">
          <w:rPr>
            <w:rFonts w:cstheme="minorHAnsi"/>
            <w:b/>
          </w:rPr>
          <w:delText>3</w:delText>
        </w:r>
        <w:r w:rsidR="00CD47D4">
          <w:rPr>
            <w:rFonts w:cstheme="minorHAnsi"/>
            <w:b/>
          </w:rPr>
          <w:delText xml:space="preserve"> </w:delText>
        </w:r>
        <w:r w:rsidR="00CD47D4" w:rsidRPr="0047087A">
          <w:rPr>
            <w:rFonts w:cstheme="minorHAnsi"/>
            <w:b/>
          </w:rPr>
          <w:delText>B</w:delText>
        </w:r>
      </w:del>
      <w:ins w:id="66" w:author="JMI" w:date="2018-09-03T19:31:00Z">
        <w:r w:rsidR="00CD47D4" w:rsidRPr="0047087A">
          <w:rPr>
            <w:rFonts w:cstheme="minorHAnsi"/>
            <w:b/>
          </w:rPr>
          <w:t>3B</w:t>
        </w:r>
      </w:ins>
      <w:r w:rsidR="00CD47D4" w:rsidRPr="007733EA">
        <w:rPr>
          <w:rFonts w:cstheme="minorHAnsi"/>
          <w:b/>
        </w:rPr>
        <w:t>, top panels</w:t>
      </w:r>
      <w:r w:rsidR="00CD47D4" w:rsidRPr="00873FFB">
        <w:rPr>
          <w:rFonts w:cstheme="minorHAnsi"/>
        </w:rPr>
        <w:t>)</w:t>
      </w:r>
      <w:r w:rsidR="00CD47D4">
        <w:rPr>
          <w:rFonts w:cstheme="minorHAnsi"/>
        </w:rPr>
        <w:t xml:space="preserve">. </w:t>
      </w:r>
      <w:r w:rsidR="006C388B" w:rsidRPr="00892C22">
        <w:rPr>
          <w:rStyle w:val="NormaldoubleChar"/>
        </w:rPr>
        <w:t xml:space="preserve">We </w:t>
      </w:r>
      <w:r w:rsidR="006C388B">
        <w:rPr>
          <w:rStyle w:val="NormaldoubleChar"/>
        </w:rPr>
        <w:t xml:space="preserve">also </w:t>
      </w:r>
      <w:r w:rsidR="006C388B" w:rsidRPr="00892C22">
        <w:rPr>
          <w:rStyle w:val="NormaldoubleChar"/>
        </w:rPr>
        <w:t xml:space="preserve">compared changes in </w:t>
      </w:r>
      <w:r w:rsidR="006C388B">
        <w:rPr>
          <w:rStyle w:val="NormaldoubleChar"/>
        </w:rPr>
        <w:t xml:space="preserve">%SiB </w:t>
      </w:r>
      <w:r w:rsidR="006C388B" w:rsidRPr="00892C22">
        <w:rPr>
          <w:rStyle w:val="NormaldoubleChar"/>
        </w:rPr>
        <w:t>within-session</w:t>
      </w:r>
      <w:del w:id="67" w:author="JMI" w:date="2018-09-03T19:31:00Z">
        <w:r w:rsidR="006C388B" w:rsidRPr="00892C22">
          <w:rPr>
            <w:rStyle w:val="NormaldoubleChar"/>
          </w:rPr>
          <w:delText xml:space="preserve">, but </w:delText>
        </w:r>
        <w:r w:rsidR="006C388B">
          <w:rPr>
            <w:rStyle w:val="NormaldoubleChar"/>
          </w:rPr>
          <w:delText>there was</w:delText>
        </w:r>
      </w:del>
      <w:ins w:id="68" w:author="JMI" w:date="2018-09-03T19:31:00Z">
        <w:r w:rsidR="00F82F64">
          <w:rPr>
            <w:rStyle w:val="NormaldoubleChar"/>
          </w:rPr>
          <w:t xml:space="preserve"> and found</w:t>
        </w:r>
      </w:ins>
      <w:r w:rsidR="00F82F64">
        <w:rPr>
          <w:rStyle w:val="NormaldoubleChar"/>
        </w:rPr>
        <w:t xml:space="preserve"> </w:t>
      </w:r>
      <w:r w:rsidR="006C388B">
        <w:rPr>
          <w:rStyle w:val="NormaldoubleChar"/>
        </w:rPr>
        <w:t xml:space="preserve">no effect of </w:t>
      </w:r>
      <w:r w:rsidR="006C388B" w:rsidRPr="006C3B70">
        <w:rPr>
          <w:rStyle w:val="NormaldoubleChar"/>
          <w:noProof/>
        </w:rPr>
        <w:t>session-hour,</w:t>
      </w:r>
      <w:r w:rsidR="006C388B">
        <w:rPr>
          <w:rStyle w:val="NormaldoubleChar"/>
        </w:rPr>
        <w:t xml:space="preserve"> but </w:t>
      </w:r>
      <w:r w:rsidR="006C388B" w:rsidRPr="00892C22">
        <w:rPr>
          <w:rStyle w:val="NormaldoubleChar"/>
        </w:rPr>
        <w:t xml:space="preserve">a </w:t>
      </w:r>
      <w:r w:rsidR="006C388B">
        <w:rPr>
          <w:rStyle w:val="NormaldoubleChar"/>
        </w:rPr>
        <w:t xml:space="preserve">significant </w:t>
      </w:r>
      <w:r w:rsidR="007C6088">
        <w:rPr>
          <w:rStyle w:val="NormaldoubleChar"/>
        </w:rPr>
        <w:t>difference between</w:t>
      </w:r>
      <w:r w:rsidR="006C388B" w:rsidRPr="00892C22">
        <w:rPr>
          <w:rStyle w:val="NormaldoubleChar"/>
        </w:rPr>
        <w:t xml:space="preserve"> </w:t>
      </w:r>
      <w:del w:id="69" w:author="JMI" w:date="2018-09-03T19:31:00Z">
        <w:r w:rsidR="006C388B">
          <w:rPr>
            <w:rStyle w:val="NormaldoubleChar"/>
          </w:rPr>
          <w:delText>CRF</w:delText>
        </w:r>
        <w:r w:rsidR="006C3B70" w:rsidRPr="00892C22">
          <w:rPr>
            <w:rStyle w:val="NormaldoubleChar"/>
          </w:rPr>
          <w:delText>type</w:delText>
        </w:r>
        <w:r w:rsidR="007C6088">
          <w:rPr>
            <w:rStyle w:val="NormaldoubleChar"/>
          </w:rPr>
          <w:delText>s</w:delText>
        </w:r>
      </w:del>
      <w:ins w:id="70" w:author="JMI" w:date="2018-09-03T19:31:00Z">
        <w:r w:rsidR="006C388B">
          <w:rPr>
            <w:rStyle w:val="NormaldoubleChar"/>
          </w:rPr>
          <w:t>CRF</w:t>
        </w:r>
        <w:r w:rsidR="00F82F64">
          <w:rPr>
            <w:rStyle w:val="NormaldoubleChar"/>
          </w:rPr>
          <w:t xml:space="preserve"> </w:t>
        </w:r>
        <w:r w:rsidR="006C3B70" w:rsidRPr="00892C22">
          <w:rPr>
            <w:rStyle w:val="NormaldoubleChar"/>
          </w:rPr>
          <w:t>type</w:t>
        </w:r>
        <w:r w:rsidR="007C6088">
          <w:rPr>
            <w:rStyle w:val="NormaldoubleChar"/>
          </w:rPr>
          <w:t>s</w:t>
        </w:r>
      </w:ins>
      <w:r w:rsidR="007C6088">
        <w:rPr>
          <w:rStyle w:val="NormaldoubleChar"/>
        </w:rPr>
        <w:t>, with CRF-P neurons showing higher %SiB</w:t>
      </w:r>
      <w:r w:rsidR="006C3B70">
        <w:rPr>
          <w:rStyle w:val="NormaldoubleChar"/>
        </w:rPr>
        <w:t xml:space="preserve"> </w:t>
      </w:r>
      <w:r w:rsidR="006C3B70" w:rsidRPr="00892C22">
        <w:rPr>
          <w:rStyle w:val="NormaldoubleChar"/>
        </w:rPr>
        <w:t>(</w:t>
      </w:r>
      <w:r w:rsidR="006C388B" w:rsidRPr="007733EA">
        <w:rPr>
          <w:rStyle w:val="NormaldoubleChar"/>
          <w:b/>
        </w:rPr>
        <w:t xml:space="preserve">Fig </w:t>
      </w:r>
      <w:del w:id="71" w:author="JMI" w:date="2018-09-03T19:31:00Z">
        <w:r w:rsidR="006C388B" w:rsidRPr="007733EA">
          <w:rPr>
            <w:rStyle w:val="NormaldoubleChar"/>
            <w:b/>
          </w:rPr>
          <w:delText>3 B</w:delText>
        </w:r>
      </w:del>
      <w:ins w:id="72" w:author="JMI" w:date="2018-09-03T19:31:00Z">
        <w:r w:rsidR="006C388B" w:rsidRPr="007733EA">
          <w:rPr>
            <w:rStyle w:val="NormaldoubleChar"/>
            <w:b/>
          </w:rPr>
          <w:t>3B</w:t>
        </w:r>
      </w:ins>
      <w:r w:rsidR="006C388B" w:rsidRPr="007733EA">
        <w:rPr>
          <w:rStyle w:val="NormaldoubleChar"/>
          <w:b/>
        </w:rPr>
        <w:t>, bottom panels</w:t>
      </w:r>
      <w:r w:rsidR="006C388B" w:rsidRPr="00892C22">
        <w:rPr>
          <w:rStyle w:val="NormaldoubleChar"/>
        </w:rPr>
        <w:t>).</w:t>
      </w:r>
    </w:p>
    <w:p w14:paraId="00DE74C0" w14:textId="5561A6A9" w:rsidR="00CD47D4" w:rsidRPr="008937A0" w:rsidRDefault="00CD47D4" w:rsidP="006C3B70">
      <w:pPr>
        <w:jc w:val="both"/>
        <w:rPr>
          <w:rStyle w:val="NormaldoubleChar"/>
        </w:rPr>
      </w:pPr>
      <w:r w:rsidRPr="00905416">
        <w:rPr>
          <w:rStyle w:val="NormaldoubleChar"/>
        </w:rPr>
        <w:t>We concluded that CRF-</w:t>
      </w:r>
      <w:r>
        <w:rPr>
          <w:rStyle w:val="NormaldoubleChar"/>
        </w:rPr>
        <w:t>P</w:t>
      </w:r>
      <w:r w:rsidRPr="00905416">
        <w:rPr>
          <w:rStyle w:val="NormaldoubleChar"/>
        </w:rPr>
        <w:t xml:space="preserve"> units change</w:t>
      </w:r>
      <w:r w:rsidR="003B6CC4">
        <w:rPr>
          <w:rStyle w:val="NormaldoubleChar"/>
        </w:rPr>
        <w:t>d</w:t>
      </w:r>
      <w:r w:rsidRPr="00905416">
        <w:rPr>
          <w:rStyle w:val="NormaldoubleChar"/>
        </w:rPr>
        <w:t xml:space="preserve"> firing rate dynamically </w:t>
      </w:r>
      <w:r w:rsidR="00E00641">
        <w:rPr>
          <w:rStyle w:val="NormaldoubleChar"/>
        </w:rPr>
        <w:t>during</w:t>
      </w:r>
      <w:r w:rsidR="00392992">
        <w:rPr>
          <w:rStyle w:val="NormaldoubleChar"/>
        </w:rPr>
        <w:t xml:space="preserve"> </w:t>
      </w:r>
      <w:r w:rsidRPr="00905416">
        <w:rPr>
          <w:rStyle w:val="NormaldoubleChar"/>
        </w:rPr>
        <w:t>ethanol session</w:t>
      </w:r>
      <w:r w:rsidR="00392992">
        <w:rPr>
          <w:rStyle w:val="NormaldoubleChar"/>
        </w:rPr>
        <w:t>s</w:t>
      </w:r>
      <w:r w:rsidR="006C388B">
        <w:rPr>
          <w:rStyle w:val="NormaldoubleChar"/>
        </w:rPr>
        <w:t xml:space="preserve">, </w:t>
      </w:r>
      <w:r w:rsidR="003B6CC4">
        <w:rPr>
          <w:rStyle w:val="NormaldoubleChar"/>
        </w:rPr>
        <w:t>while</w:t>
      </w:r>
      <w:r w:rsidR="006C388B">
        <w:rPr>
          <w:rStyle w:val="NormaldoubleChar"/>
        </w:rPr>
        <w:t xml:space="preserve"> </w:t>
      </w:r>
      <w:r w:rsidR="004B3913">
        <w:rPr>
          <w:rStyle w:val="NormaldoubleChar"/>
        </w:rPr>
        <w:t>bursting activity remains consistent</w:t>
      </w:r>
      <w:r w:rsidR="003B6CC4">
        <w:rPr>
          <w:rStyle w:val="NormaldoubleChar"/>
        </w:rPr>
        <w:t>ly higher</w:t>
      </w:r>
      <w:r w:rsidR="004B3913">
        <w:rPr>
          <w:rStyle w:val="NormaldoubleChar"/>
        </w:rPr>
        <w:t xml:space="preserve"> throughout sessions</w:t>
      </w:r>
      <w:r w:rsidR="00282B97">
        <w:rPr>
          <w:rStyle w:val="NormaldoubleChar"/>
        </w:rPr>
        <w:t>.</w:t>
      </w:r>
    </w:p>
    <w:p w14:paraId="71318ED6" w14:textId="77777777" w:rsidR="00CD47D4" w:rsidRPr="005146B1" w:rsidRDefault="00CD47D4" w:rsidP="00CD47D4">
      <w:pPr>
        <w:pStyle w:val="Heading2"/>
        <w:rPr>
          <w:rStyle w:val="Sub-header2Char"/>
          <w:b/>
          <w:i/>
        </w:rPr>
      </w:pPr>
      <w:r w:rsidRPr="005146B1">
        <w:rPr>
          <w:rStyle w:val="Sub-header2Char"/>
          <w:b/>
          <w:i/>
        </w:rPr>
        <w:t>CRF lick-response types show heterogeneous changes in</w:t>
      </w:r>
      <w:r>
        <w:rPr>
          <w:rStyle w:val="Sub-header2Char"/>
          <w:b/>
          <w:i/>
        </w:rPr>
        <w:t xml:space="preserve"> firing</w:t>
      </w:r>
      <w:r w:rsidRPr="005146B1">
        <w:rPr>
          <w:rStyle w:val="Sub-header2Char"/>
          <w:b/>
          <w:i/>
        </w:rPr>
        <w:t xml:space="preserve"> activity</w:t>
      </w:r>
    </w:p>
    <w:p w14:paraId="1541A494" w14:textId="3FB5B14E" w:rsidR="00CD47D4" w:rsidRPr="008937A0" w:rsidRDefault="00D1146A" w:rsidP="00F87470">
      <w:r>
        <w:t>W</w:t>
      </w:r>
      <w:r w:rsidR="00CD47D4" w:rsidRPr="005A369D">
        <w:t xml:space="preserve">hen we ranked </w:t>
      </w:r>
      <w:r w:rsidR="00CD47D4">
        <w:t>each CRF type</w:t>
      </w:r>
      <w:r w:rsidR="00CD47D4" w:rsidRPr="005A369D">
        <w:t xml:space="preserve"> by</w:t>
      </w:r>
      <w:r w:rsidR="00CD47D4">
        <w:t xml:space="preserve"> </w:t>
      </w:r>
      <w:r w:rsidR="007730F7" w:rsidRPr="006C3B70">
        <w:rPr>
          <w:noProof/>
        </w:rPr>
        <w:t xml:space="preserve">the </w:t>
      </w:r>
      <w:r w:rsidR="00CD47D4" w:rsidRPr="006C3B70">
        <w:rPr>
          <w:noProof/>
        </w:rPr>
        <w:t>change</w:t>
      </w:r>
      <w:r w:rsidR="00CD47D4" w:rsidRPr="005A369D">
        <w:t xml:space="preserve"> </w:t>
      </w:r>
      <w:r>
        <w:t xml:space="preserve">in </w:t>
      </w:r>
      <w:r w:rsidR="00CD47D4" w:rsidRPr="005A369D">
        <w:t>firing rate</w:t>
      </w:r>
      <w:r>
        <w:t>s</w:t>
      </w:r>
      <w:r w:rsidR="00067D6B">
        <w:t xml:space="preserve"> from hour 1 to hour 4</w:t>
      </w:r>
      <w:r w:rsidR="00CD47D4" w:rsidRPr="005A369D">
        <w:t xml:space="preserve"> </w:t>
      </w:r>
      <w:r w:rsidR="00696550">
        <w:t>(</w:t>
      </w:r>
      <w:r w:rsidR="00696550">
        <w:rPr>
          <w:noProof/>
        </w:rPr>
        <w:t>Δ-</w:t>
      </w:r>
      <w:r w:rsidR="006C3B70">
        <w:rPr>
          <w:noProof/>
        </w:rPr>
        <w:t>rate)</w:t>
      </w:r>
      <w:r w:rsidR="006C3B70">
        <w:t xml:space="preserve"> (</w:t>
      </w:r>
      <w:r w:rsidR="00CD47D4" w:rsidRPr="00892C22">
        <w:rPr>
          <w:b/>
        </w:rPr>
        <w:t>Fig 3 A</w:t>
      </w:r>
      <w:r w:rsidR="000B2D5A">
        <w:rPr>
          <w:b/>
        </w:rPr>
        <w:t>-C</w:t>
      </w:r>
      <w:r w:rsidR="00CD47D4">
        <w:t>)</w:t>
      </w:r>
      <w:r w:rsidR="00DC6132">
        <w:t xml:space="preserve"> we found e</w:t>
      </w:r>
      <w:r w:rsidR="00067D6B">
        <w:t xml:space="preserve">ach </w:t>
      </w:r>
      <w:r w:rsidR="00255826">
        <w:t>CRF</w:t>
      </w:r>
      <w:r w:rsidR="002C60DE">
        <w:t xml:space="preserve"> </w:t>
      </w:r>
      <w:r w:rsidR="00067D6B">
        <w:t xml:space="preserve">type </w:t>
      </w:r>
      <w:r w:rsidR="00255826">
        <w:t xml:space="preserve">had </w:t>
      </w:r>
      <w:r w:rsidR="00DC6132">
        <w:t xml:space="preserve">two </w:t>
      </w:r>
      <w:r w:rsidR="00255826">
        <w:t>sub-group</w:t>
      </w:r>
      <w:r w:rsidR="00DC6132">
        <w:t xml:space="preserve">s, with either </w:t>
      </w:r>
      <w:r w:rsidR="00067D6B">
        <w:t xml:space="preserve">increased </w:t>
      </w:r>
      <w:r w:rsidR="00CD47D4">
        <w:t>firing rate</w:t>
      </w:r>
      <w:r w:rsidR="002C60DE">
        <w:t>s</w:t>
      </w:r>
      <w:r w:rsidR="00CD47D4">
        <w:t xml:space="preserve"> (Δ+) or decreased (</w:t>
      </w:r>
      <w:r w:rsidR="00CD47D4">
        <w:rPr>
          <w:noProof/>
        </w:rPr>
        <w:t>Δ-)</w:t>
      </w:r>
      <w:r w:rsidR="00CD47D4" w:rsidRPr="005A369D">
        <w:t>.</w:t>
      </w:r>
      <w:r w:rsidR="00CD47D4">
        <w:t xml:space="preserve"> </w:t>
      </w:r>
      <w:r w:rsidR="00B055C1">
        <w:t xml:space="preserve">We then </w:t>
      </w:r>
      <w:r w:rsidR="002C60DE">
        <w:t xml:space="preserve">split </w:t>
      </w:r>
      <w:r w:rsidR="00696550">
        <w:t>each CRF-NR and CRF-P units into two sub-groups</w:t>
      </w:r>
      <w:r w:rsidR="002C60DE">
        <w:t>: CRF-NR</w:t>
      </w:r>
      <w:r w:rsidR="002C60DE" w:rsidRPr="004C491E">
        <w:rPr>
          <w:noProof/>
        </w:rPr>
        <w:t>(Δ+)</w:t>
      </w:r>
      <w:r w:rsidR="002C60DE">
        <w:rPr>
          <w:noProof/>
        </w:rPr>
        <w:t xml:space="preserve">, </w:t>
      </w:r>
      <w:r w:rsidR="002C60DE">
        <w:t>CRF-NR</w:t>
      </w:r>
      <w:r w:rsidR="002C60DE" w:rsidRPr="004C491E">
        <w:rPr>
          <w:noProof/>
        </w:rPr>
        <w:t>(Δ-)</w:t>
      </w:r>
      <w:r w:rsidR="002C60DE">
        <w:rPr>
          <w:noProof/>
        </w:rPr>
        <w:t xml:space="preserve">, </w:t>
      </w:r>
      <w:r w:rsidR="002C60DE">
        <w:t>CRF-P</w:t>
      </w:r>
      <w:r w:rsidR="002C60DE" w:rsidRPr="004C491E">
        <w:rPr>
          <w:noProof/>
        </w:rPr>
        <w:t>(Δ+)</w:t>
      </w:r>
      <w:r w:rsidR="002C60DE">
        <w:rPr>
          <w:noProof/>
        </w:rPr>
        <w:t xml:space="preserve">, and </w:t>
      </w:r>
      <w:r w:rsidR="002C60DE">
        <w:t>CRF-P</w:t>
      </w:r>
      <w:r w:rsidR="002C60DE" w:rsidRPr="004C491E">
        <w:rPr>
          <w:noProof/>
        </w:rPr>
        <w:t>(Δ-)</w:t>
      </w:r>
      <w:r w:rsidR="00B055C1">
        <w:rPr>
          <w:noProof/>
        </w:rPr>
        <w:t xml:space="preserve">. </w:t>
      </w:r>
      <w:r w:rsidR="00973E2D">
        <w:t>Next, we</w:t>
      </w:r>
      <w:r w:rsidR="00696550">
        <w:t xml:space="preserve"> compared </w:t>
      </w:r>
      <w:r w:rsidR="00DC6132">
        <w:t xml:space="preserve">the </w:t>
      </w:r>
      <w:r w:rsidR="00696550">
        <w:rPr>
          <w:noProof/>
        </w:rPr>
        <w:t>Δ-rate</w:t>
      </w:r>
      <w:r w:rsidR="00696550">
        <w:t xml:space="preserve"> sub-groups CRF-NR</w:t>
      </w:r>
      <w:r w:rsidR="00255826" w:rsidRPr="004C491E">
        <w:rPr>
          <w:noProof/>
        </w:rPr>
        <w:t>(Δ+)</w:t>
      </w:r>
      <w:r w:rsidR="00255826">
        <w:rPr>
          <w:noProof/>
        </w:rPr>
        <w:t xml:space="preserve"> vs</w:t>
      </w:r>
      <w:r w:rsidR="00696550">
        <w:rPr>
          <w:noProof/>
        </w:rPr>
        <w:t>.</w:t>
      </w:r>
      <w:r w:rsidR="00255826">
        <w:rPr>
          <w:noProof/>
        </w:rPr>
        <w:t xml:space="preserve"> </w:t>
      </w:r>
      <w:r w:rsidR="00255826">
        <w:t>CRF-NR</w:t>
      </w:r>
      <w:r w:rsidR="00255826" w:rsidRPr="004C491E">
        <w:rPr>
          <w:noProof/>
        </w:rPr>
        <w:t>(Δ-)</w:t>
      </w:r>
      <w:r w:rsidR="00973E2D">
        <w:rPr>
          <w:noProof/>
        </w:rPr>
        <w:t>,</w:t>
      </w:r>
      <w:r w:rsidR="00696550">
        <w:rPr>
          <w:noProof/>
        </w:rPr>
        <w:t xml:space="preserve"> </w:t>
      </w:r>
      <w:r w:rsidR="00255826">
        <w:rPr>
          <w:noProof/>
        </w:rPr>
        <w:t xml:space="preserve">and </w:t>
      </w:r>
      <w:r w:rsidR="00255826">
        <w:t>CRF-P</w:t>
      </w:r>
      <w:r w:rsidR="00255826" w:rsidRPr="004C491E">
        <w:rPr>
          <w:noProof/>
        </w:rPr>
        <w:t>(Δ+)</w:t>
      </w:r>
      <w:r w:rsidR="00255826">
        <w:rPr>
          <w:noProof/>
        </w:rPr>
        <w:t xml:space="preserve"> vs </w:t>
      </w:r>
      <w:r w:rsidR="00255826">
        <w:t>CRF-P</w:t>
      </w:r>
      <w:r w:rsidR="00255826" w:rsidRPr="004C491E">
        <w:rPr>
          <w:noProof/>
        </w:rPr>
        <w:t>(Δ-)</w:t>
      </w:r>
      <w:r w:rsidR="00973E2D">
        <w:rPr>
          <w:noProof/>
        </w:rPr>
        <w:t>, revealing that</w:t>
      </w:r>
      <w:r w:rsidR="00255826">
        <w:rPr>
          <w:noProof/>
        </w:rPr>
        <w:t xml:space="preserve"> </w:t>
      </w:r>
      <w:r w:rsidR="00973E2D">
        <w:rPr>
          <w:noProof/>
        </w:rPr>
        <w:t xml:space="preserve">the </w:t>
      </w:r>
      <w:r w:rsidR="00B33F68">
        <w:rPr>
          <w:noProof/>
        </w:rPr>
        <w:t xml:space="preserve">Δ-rate sub-groups were indeed </w:t>
      </w:r>
      <w:r w:rsidR="00CD47D4">
        <w:t xml:space="preserve">significantly </w:t>
      </w:r>
      <w:r w:rsidR="00B33F68">
        <w:t xml:space="preserve">distinct groups for both CRF-NR and CRF-P </w:t>
      </w:r>
      <w:r w:rsidR="00305DB1">
        <w:t xml:space="preserve">units </w:t>
      </w:r>
      <w:r w:rsidR="00E5179B">
        <w:t>(</w:t>
      </w:r>
      <w:r w:rsidR="00E5179B" w:rsidRPr="00F72BAF">
        <w:rPr>
          <w:b/>
        </w:rPr>
        <w:t xml:space="preserve">Fig </w:t>
      </w:r>
      <w:del w:id="73" w:author="JMI" w:date="2018-09-03T19:31:00Z">
        <w:r w:rsidR="00E5179B" w:rsidRPr="00F72BAF">
          <w:rPr>
            <w:b/>
          </w:rPr>
          <w:delText>3 C</w:delText>
        </w:r>
      </w:del>
      <w:ins w:id="74" w:author="JMI" w:date="2018-09-03T19:31:00Z">
        <w:r w:rsidR="00E5179B" w:rsidRPr="00F72BAF">
          <w:rPr>
            <w:b/>
          </w:rPr>
          <w:t>3C</w:t>
        </w:r>
      </w:ins>
      <w:r w:rsidR="00E5179B">
        <w:rPr>
          <w:b/>
        </w:rPr>
        <w:t>, left</w:t>
      </w:r>
      <w:r w:rsidR="00DC6132">
        <w:rPr>
          <w:b/>
        </w:rPr>
        <w:t xml:space="preserve">, </w:t>
      </w:r>
      <w:r w:rsidR="00973E2D">
        <w:rPr>
          <w:b/>
        </w:rPr>
        <w:t xml:space="preserve">orange </w:t>
      </w:r>
      <w:r w:rsidR="00DC6132">
        <w:rPr>
          <w:b/>
        </w:rPr>
        <w:t xml:space="preserve">vs </w:t>
      </w:r>
      <w:r w:rsidR="00973E2D">
        <w:rPr>
          <w:b/>
        </w:rPr>
        <w:t xml:space="preserve">blue </w:t>
      </w:r>
      <w:r w:rsidR="00DC6132">
        <w:rPr>
          <w:b/>
        </w:rPr>
        <w:t>bars</w:t>
      </w:r>
      <w:r w:rsidR="00E5179B" w:rsidRPr="00F72BAF">
        <w:t>)</w:t>
      </w:r>
      <w:r w:rsidR="00255826">
        <w:t>.</w:t>
      </w:r>
      <w:r w:rsidR="00DC6132">
        <w:t xml:space="preserve"> </w:t>
      </w:r>
      <w:r w:rsidR="008F71EC">
        <w:t xml:space="preserve">Additionally, </w:t>
      </w:r>
      <w:r w:rsidR="00DC6132">
        <w:t>CRF-P(</w:t>
      </w:r>
      <w:r w:rsidR="00DC6132" w:rsidRPr="004C491E">
        <w:rPr>
          <w:noProof/>
        </w:rPr>
        <w:t>Δ</w:t>
      </w:r>
      <w:r w:rsidR="00DC6132">
        <w:rPr>
          <w:noProof/>
        </w:rPr>
        <w:t>+</w:t>
      </w:r>
      <w:r w:rsidR="00DC6132" w:rsidRPr="004C491E">
        <w:rPr>
          <w:noProof/>
        </w:rPr>
        <w:t>)</w:t>
      </w:r>
      <w:r w:rsidR="00DC6132">
        <w:rPr>
          <w:noProof/>
        </w:rPr>
        <w:t xml:space="preserve"> </w:t>
      </w:r>
      <w:del w:id="75" w:author="JMI" w:date="2018-09-03T19:31:00Z">
        <w:r w:rsidR="008F71EC">
          <w:rPr>
            <w:noProof/>
          </w:rPr>
          <w:delText>units</w:delText>
        </w:r>
      </w:del>
      <w:ins w:id="76" w:author="JMI" w:date="2018-09-03T19:31:00Z">
        <w:r w:rsidR="004C0F83">
          <w:rPr>
            <w:noProof/>
          </w:rPr>
          <w:t>neurons</w:t>
        </w:r>
      </w:ins>
      <w:r w:rsidR="004C0F83">
        <w:rPr>
          <w:noProof/>
        </w:rPr>
        <w:t xml:space="preserve"> </w:t>
      </w:r>
      <w:r w:rsidR="008F71EC">
        <w:rPr>
          <w:noProof/>
        </w:rPr>
        <w:t>increased rate significantly more than CRF-NR(</w:t>
      </w:r>
      <w:r w:rsidR="008F71EC" w:rsidRPr="004C491E">
        <w:rPr>
          <w:noProof/>
        </w:rPr>
        <w:t>Δ</w:t>
      </w:r>
      <w:r w:rsidR="008F71EC">
        <w:rPr>
          <w:noProof/>
        </w:rPr>
        <w:t>+</w:t>
      </w:r>
      <w:r w:rsidR="008F71EC" w:rsidRPr="004C491E">
        <w:rPr>
          <w:noProof/>
        </w:rPr>
        <w:t>)</w:t>
      </w:r>
      <w:r w:rsidR="008F71EC">
        <w:rPr>
          <w:noProof/>
        </w:rPr>
        <w:t xml:space="preserve"> </w:t>
      </w:r>
      <w:del w:id="77" w:author="JMI" w:date="2018-09-03T19:31:00Z">
        <w:r w:rsidR="00D8434F">
          <w:rPr>
            <w:noProof/>
          </w:rPr>
          <w:delText>cells</w:delText>
        </w:r>
      </w:del>
      <w:ins w:id="78" w:author="JMI" w:date="2018-09-03T19:31:00Z">
        <w:r w:rsidR="000279E9">
          <w:rPr>
            <w:noProof/>
          </w:rPr>
          <w:t>neurons</w:t>
        </w:r>
      </w:ins>
      <w:r w:rsidR="008F71EC">
        <w:rPr>
          <w:noProof/>
        </w:rPr>
        <w:t xml:space="preserve">, but there was no </w:t>
      </w:r>
      <w:r w:rsidR="008F71EC" w:rsidRPr="006C3B70">
        <w:rPr>
          <w:noProof/>
        </w:rPr>
        <w:t>sign</w:t>
      </w:r>
      <w:r w:rsidR="007730F7">
        <w:rPr>
          <w:noProof/>
        </w:rPr>
        <w:t>if</w:t>
      </w:r>
      <w:r w:rsidR="008F71EC" w:rsidRPr="006C3B70">
        <w:rPr>
          <w:noProof/>
        </w:rPr>
        <w:t>icant</w:t>
      </w:r>
      <w:r w:rsidR="008F71EC">
        <w:rPr>
          <w:noProof/>
        </w:rPr>
        <w:t xml:space="preserve"> difference between the decrease in rates of CRF-P(</w:t>
      </w:r>
      <w:r w:rsidR="008F71EC" w:rsidRPr="004C491E">
        <w:rPr>
          <w:noProof/>
        </w:rPr>
        <w:t>Δ-</w:t>
      </w:r>
      <w:r w:rsidR="008F71EC">
        <w:t>) and CRF-NR(</w:t>
      </w:r>
      <w:r w:rsidR="008F71EC" w:rsidRPr="004C491E">
        <w:rPr>
          <w:noProof/>
        </w:rPr>
        <w:t>Δ</w:t>
      </w:r>
      <w:del w:id="79" w:author="JMI" w:date="2018-09-03T19:31:00Z">
        <w:r w:rsidR="008F71EC" w:rsidRPr="004C491E">
          <w:rPr>
            <w:noProof/>
          </w:rPr>
          <w:delText>-</w:delText>
        </w:r>
        <w:r w:rsidR="008F71EC">
          <w:delText xml:space="preserve"> )</w:delText>
        </w:r>
      </w:del>
      <w:ins w:id="80" w:author="JMI" w:date="2018-09-03T19:31:00Z">
        <w:r w:rsidR="008F71EC" w:rsidRPr="004C491E">
          <w:rPr>
            <w:noProof/>
          </w:rPr>
          <w:t>-</w:t>
        </w:r>
        <w:r w:rsidR="008F71EC">
          <w:t>)</w:t>
        </w:r>
      </w:ins>
      <w:r w:rsidR="008F71EC">
        <w:t xml:space="preserve"> </w:t>
      </w:r>
      <w:r w:rsidR="00DC6132">
        <w:t>(</w:t>
      </w:r>
      <w:r w:rsidR="00DC6132" w:rsidRPr="00F72BAF">
        <w:rPr>
          <w:b/>
        </w:rPr>
        <w:t xml:space="preserve">Fig </w:t>
      </w:r>
      <w:del w:id="81" w:author="JMI" w:date="2018-09-03T19:31:00Z">
        <w:r w:rsidR="00DC6132" w:rsidRPr="00F72BAF">
          <w:rPr>
            <w:b/>
          </w:rPr>
          <w:delText>3 C</w:delText>
        </w:r>
      </w:del>
      <w:ins w:id="82" w:author="JMI" w:date="2018-09-03T19:31:00Z">
        <w:r w:rsidR="00DC6132" w:rsidRPr="00F72BAF">
          <w:rPr>
            <w:b/>
          </w:rPr>
          <w:t>3C</w:t>
        </w:r>
      </w:ins>
      <w:r w:rsidR="00DC6132">
        <w:rPr>
          <w:b/>
        </w:rPr>
        <w:t>, left</w:t>
      </w:r>
      <w:r w:rsidR="00DC6132" w:rsidRPr="00F72BAF">
        <w:t>)</w:t>
      </w:r>
      <w:r w:rsidR="00DC6132">
        <w:t>.</w:t>
      </w:r>
      <w:r w:rsidR="00DC6132">
        <w:rPr>
          <w:noProof/>
        </w:rPr>
        <w:t xml:space="preserve"> </w:t>
      </w:r>
      <w:del w:id="83" w:author="JMI" w:date="2018-09-03T19:31:00Z">
        <w:r w:rsidR="000B2D5A">
          <w:rPr>
            <w:noProof/>
          </w:rPr>
          <w:delText>Therefore, for</w:delText>
        </w:r>
        <w:r w:rsidR="008F71EC">
          <w:rPr>
            <w:noProof/>
          </w:rPr>
          <w:delText xml:space="preserve"> further investigation we </w:delText>
        </w:r>
        <w:r w:rsidR="000B2D5A">
          <w:delText>analyzed</w:delText>
        </w:r>
      </w:del>
      <w:ins w:id="84" w:author="JMI" w:date="2018-09-03T19:31:00Z">
        <w:r w:rsidR="004C0F83">
          <w:rPr>
            <w:noProof/>
          </w:rPr>
          <w:t>We then separated</w:t>
        </w:r>
      </w:ins>
      <w:r w:rsidR="004C0F83">
        <w:rPr>
          <w:noProof/>
        </w:rPr>
        <w:t xml:space="preserve"> </w:t>
      </w:r>
      <w:r w:rsidR="008F71EC">
        <w:t xml:space="preserve">the </w:t>
      </w:r>
      <w:r w:rsidR="00CD47D4">
        <w:t xml:space="preserve">normalized firing rates for all 4 sub-types </w:t>
      </w:r>
      <w:ins w:id="85" w:author="JMI" w:date="2018-09-03T19:31:00Z">
        <w:r w:rsidR="004C0F83">
          <w:t xml:space="preserve">for further analysis </w:t>
        </w:r>
      </w:ins>
      <w:r w:rsidR="00CD47D4">
        <w:t>(</w:t>
      </w:r>
      <w:r w:rsidR="00CD47D4">
        <w:rPr>
          <w:b/>
        </w:rPr>
        <w:t xml:space="preserve">Fig </w:t>
      </w:r>
      <w:del w:id="86" w:author="JMI" w:date="2018-09-03T19:31:00Z">
        <w:r w:rsidR="00EB0E62">
          <w:rPr>
            <w:b/>
          </w:rPr>
          <w:delText>3</w:delText>
        </w:r>
        <w:r w:rsidR="00360931">
          <w:rPr>
            <w:b/>
          </w:rPr>
          <w:delText xml:space="preserve"> C</w:delText>
        </w:r>
      </w:del>
      <w:ins w:id="87" w:author="JMI" w:date="2018-09-03T19:31:00Z">
        <w:r w:rsidR="00EB0E62">
          <w:rPr>
            <w:b/>
          </w:rPr>
          <w:t>3</w:t>
        </w:r>
        <w:r w:rsidR="00360931">
          <w:rPr>
            <w:b/>
          </w:rPr>
          <w:t>C</w:t>
        </w:r>
      </w:ins>
      <w:r w:rsidR="00EB0E62">
        <w:rPr>
          <w:b/>
        </w:rPr>
        <w:t>, right</w:t>
      </w:r>
      <w:r w:rsidR="00CD47D4" w:rsidRPr="006C3B70">
        <w:rPr>
          <w:noProof/>
        </w:rPr>
        <w:t>)</w:t>
      </w:r>
      <w:r w:rsidR="006223FC" w:rsidRPr="006C3B70">
        <w:rPr>
          <w:noProof/>
        </w:rPr>
        <w:t>.</w:t>
      </w:r>
    </w:p>
    <w:p w14:paraId="38F67234" w14:textId="02F078CF" w:rsidR="00B04F17" w:rsidRDefault="002C5841" w:rsidP="00F87470">
      <w:pPr>
        <w:rPr>
          <w:b/>
          <w:noProof/>
        </w:rPr>
      </w:pPr>
      <w:r>
        <w:t>F</w:t>
      </w:r>
      <w:r w:rsidR="0038377A">
        <w:t>irst</w:t>
      </w:r>
      <w:ins w:id="88" w:author="JMI" w:date="2018-09-03T19:31:00Z">
        <w:r w:rsidR="00FF7588">
          <w:t>,</w:t>
        </w:r>
      </w:ins>
      <w:r w:rsidR="0038377A">
        <w:t xml:space="preserve"> </w:t>
      </w:r>
      <w:r>
        <w:t xml:space="preserve">we </w:t>
      </w:r>
      <w:r w:rsidR="0038377A">
        <w:t>compare</w:t>
      </w:r>
      <w:r>
        <w:t>d</w:t>
      </w:r>
      <w:r w:rsidR="0038377A">
        <w:t xml:space="preserve"> the changes in firing rate </w:t>
      </w:r>
      <w:r w:rsidR="006223FC">
        <w:t>between sub-groups over the full session</w:t>
      </w:r>
      <w:r w:rsidR="00D410D0">
        <w:t>, using</w:t>
      </w:r>
      <w:r w:rsidR="006223FC">
        <w:t xml:space="preserve"> average normalized firing rate and %SiB by </w:t>
      </w:r>
      <w:r w:rsidR="006223FC" w:rsidRPr="006C3B70">
        <w:rPr>
          <w:noProof/>
        </w:rPr>
        <w:t>hour</w:t>
      </w:r>
      <w:r w:rsidR="00962C99">
        <w:t xml:space="preserve"> </w:t>
      </w:r>
      <w:r w:rsidR="006223FC">
        <w:t>(</w:t>
      </w:r>
      <w:r w:rsidR="006223FC">
        <w:rPr>
          <w:b/>
        </w:rPr>
        <w:t xml:space="preserve">Fig </w:t>
      </w:r>
      <w:del w:id="89" w:author="JMI" w:date="2018-09-03T19:31:00Z">
        <w:r w:rsidR="006223FC">
          <w:rPr>
            <w:b/>
          </w:rPr>
          <w:delText>3 D</w:delText>
        </w:r>
      </w:del>
      <w:ins w:id="90" w:author="JMI" w:date="2018-09-03T19:31:00Z">
        <w:r w:rsidR="006223FC">
          <w:rPr>
            <w:b/>
          </w:rPr>
          <w:t>3D</w:t>
        </w:r>
      </w:ins>
      <w:r w:rsidR="006223FC" w:rsidRPr="0068012F">
        <w:t>)</w:t>
      </w:r>
      <w:r w:rsidR="006223FC">
        <w:t>. We</w:t>
      </w:r>
      <w:r w:rsidR="003E35AB">
        <w:t xml:space="preserve"> found that </w:t>
      </w:r>
      <w:r w:rsidR="006223FC">
        <w:t>CRF-P</w:t>
      </w:r>
      <w:r w:rsidR="003E35AB" w:rsidRPr="004C491E">
        <w:rPr>
          <w:noProof/>
        </w:rPr>
        <w:t>(Δ+)</w:t>
      </w:r>
      <w:r w:rsidR="003E35AB">
        <w:rPr>
          <w:noProof/>
        </w:rPr>
        <w:t xml:space="preserve"> </w:t>
      </w:r>
      <w:r w:rsidR="006223FC" w:rsidRPr="006C3B70">
        <w:rPr>
          <w:noProof/>
        </w:rPr>
        <w:t>un</w:t>
      </w:r>
      <w:r w:rsidR="007730F7">
        <w:rPr>
          <w:noProof/>
        </w:rPr>
        <w:t>it</w:t>
      </w:r>
      <w:r w:rsidR="006223FC" w:rsidRPr="006C3B70">
        <w:rPr>
          <w:noProof/>
        </w:rPr>
        <w:t>s</w:t>
      </w:r>
      <w:r w:rsidR="006223FC">
        <w:rPr>
          <w:noProof/>
        </w:rPr>
        <w:t xml:space="preserve">’ </w:t>
      </w:r>
      <w:r w:rsidR="003E35AB">
        <w:rPr>
          <w:noProof/>
        </w:rPr>
        <w:t>firing rate</w:t>
      </w:r>
      <w:r w:rsidR="00DC6132">
        <w:rPr>
          <w:noProof/>
        </w:rPr>
        <w:t xml:space="preserve">s </w:t>
      </w:r>
      <w:r w:rsidR="006223FC">
        <w:rPr>
          <w:noProof/>
        </w:rPr>
        <w:t xml:space="preserve">increased steadily and were </w:t>
      </w:r>
      <w:r w:rsidR="00305EEB">
        <w:rPr>
          <w:noProof/>
        </w:rPr>
        <w:t xml:space="preserve">robustly </w:t>
      </w:r>
      <w:r w:rsidR="006223FC">
        <w:rPr>
          <w:noProof/>
        </w:rPr>
        <w:t xml:space="preserve">higher by hours 3 and 4 while </w:t>
      </w:r>
      <w:r w:rsidR="006223FC">
        <w:t>CRF-P</w:t>
      </w:r>
      <w:r w:rsidR="006223FC" w:rsidRPr="004C491E">
        <w:rPr>
          <w:noProof/>
        </w:rPr>
        <w:t>(Δ</w:t>
      </w:r>
      <w:r w:rsidR="006223FC">
        <w:rPr>
          <w:noProof/>
        </w:rPr>
        <w:t>-</w:t>
      </w:r>
      <w:r w:rsidR="006223FC" w:rsidRPr="004C491E">
        <w:rPr>
          <w:noProof/>
        </w:rPr>
        <w:t>)</w:t>
      </w:r>
      <w:r w:rsidR="006223FC">
        <w:rPr>
          <w:noProof/>
        </w:rPr>
        <w:t xml:space="preserve"> </w:t>
      </w:r>
      <w:r w:rsidR="002A46EE">
        <w:rPr>
          <w:noProof/>
        </w:rPr>
        <w:t xml:space="preserve">cells </w:t>
      </w:r>
      <w:r w:rsidR="00A365EA">
        <w:rPr>
          <w:noProof/>
        </w:rPr>
        <w:t xml:space="preserve">showed no </w:t>
      </w:r>
      <w:r w:rsidR="006223FC" w:rsidRPr="006C3B70">
        <w:rPr>
          <w:noProof/>
        </w:rPr>
        <w:t>signific</w:t>
      </w:r>
      <w:r w:rsidR="007730F7">
        <w:rPr>
          <w:noProof/>
        </w:rPr>
        <w:t>an</w:t>
      </w:r>
      <w:r w:rsidR="006223FC" w:rsidRPr="006C3B70">
        <w:rPr>
          <w:noProof/>
        </w:rPr>
        <w:t>t</w:t>
      </w:r>
      <w:r w:rsidR="006223FC">
        <w:rPr>
          <w:noProof/>
        </w:rPr>
        <w:t xml:space="preserve"> </w:t>
      </w:r>
      <w:r w:rsidR="003E35AB">
        <w:rPr>
          <w:noProof/>
        </w:rPr>
        <w:t xml:space="preserve">change </w:t>
      </w:r>
      <w:r w:rsidR="006223FC">
        <w:rPr>
          <w:noProof/>
        </w:rPr>
        <w:t xml:space="preserve">throughout the session </w:t>
      </w:r>
      <w:r w:rsidR="00CD47D4">
        <w:t>(</w:t>
      </w:r>
      <w:r w:rsidR="00CD47D4">
        <w:rPr>
          <w:b/>
        </w:rPr>
        <w:t>Fig 3D, top</w:t>
      </w:r>
      <w:del w:id="91" w:author="JMI" w:date="2018-09-03T19:31:00Z">
        <w:r w:rsidR="00CD47D4">
          <w:rPr>
            <w:b/>
          </w:rPr>
          <w:delText xml:space="preserve"> </w:delText>
        </w:r>
      </w:del>
      <w:ins w:id="92" w:author="JMI" w:date="2018-09-03T19:31:00Z">
        <w:r w:rsidR="000B6A6F">
          <w:rPr>
            <w:b/>
          </w:rPr>
          <w:t>-</w:t>
        </w:r>
      </w:ins>
      <w:r w:rsidR="00CD47D4">
        <w:rPr>
          <w:b/>
        </w:rPr>
        <w:t>left</w:t>
      </w:r>
      <w:r w:rsidR="008A0D30" w:rsidRPr="0068012F">
        <w:t>)</w:t>
      </w:r>
      <w:r w:rsidR="008A0D30">
        <w:rPr>
          <w:b/>
        </w:rPr>
        <w:t>.</w:t>
      </w:r>
      <w:r w:rsidR="008A0D30">
        <w:t xml:space="preserve"> </w:t>
      </w:r>
      <w:r w:rsidR="00FB0558">
        <w:rPr>
          <w:noProof/>
        </w:rPr>
        <w:t>While CRF-(</w:t>
      </w:r>
      <w:r w:rsidR="00FB0558" w:rsidRPr="004C491E">
        <w:rPr>
          <w:noProof/>
        </w:rPr>
        <w:t>Δ</w:t>
      </w:r>
      <w:r w:rsidR="00FB0558">
        <w:rPr>
          <w:noProof/>
        </w:rPr>
        <w:t>+) units dynamically changed firing rate throughout the session, they showed only modest and inconsistent changes in %SiB, as only hour 1 and hour 3 were statistically distinct (</w:t>
      </w:r>
      <w:r w:rsidR="00FB0558">
        <w:rPr>
          <w:b/>
          <w:noProof/>
        </w:rPr>
        <w:t xml:space="preserve">Fig </w:t>
      </w:r>
      <w:del w:id="93" w:author="JMI" w:date="2018-09-03T19:31:00Z">
        <w:r w:rsidR="00FB0558">
          <w:rPr>
            <w:b/>
            <w:noProof/>
          </w:rPr>
          <w:delText>3 D</w:delText>
        </w:r>
      </w:del>
      <w:ins w:id="94" w:author="JMI" w:date="2018-09-03T19:31:00Z">
        <w:r w:rsidR="00FB0558">
          <w:rPr>
            <w:b/>
            <w:noProof/>
          </w:rPr>
          <w:t>3D</w:t>
        </w:r>
      </w:ins>
      <w:r w:rsidR="00FB0558">
        <w:rPr>
          <w:b/>
          <w:noProof/>
        </w:rPr>
        <w:t>, bottom</w:t>
      </w:r>
      <w:del w:id="95" w:author="JMI" w:date="2018-09-03T19:31:00Z">
        <w:r w:rsidR="00FB0558">
          <w:rPr>
            <w:b/>
            <w:noProof/>
          </w:rPr>
          <w:delText xml:space="preserve"> </w:delText>
        </w:r>
      </w:del>
      <w:ins w:id="96" w:author="JMI" w:date="2018-09-03T19:31:00Z">
        <w:r w:rsidR="000B6A6F">
          <w:rPr>
            <w:b/>
            <w:noProof/>
          </w:rPr>
          <w:t>-</w:t>
        </w:r>
      </w:ins>
      <w:r w:rsidR="00FB0558">
        <w:rPr>
          <w:b/>
          <w:noProof/>
        </w:rPr>
        <w:t>left).</w:t>
      </w:r>
      <w:r w:rsidR="00FB0558" w:rsidRPr="0068012F">
        <w:rPr>
          <w:noProof/>
        </w:rPr>
        <w:t xml:space="preserve"> On the other hand</w:t>
      </w:r>
      <w:r w:rsidR="00FB0558">
        <w:t xml:space="preserve">, </w:t>
      </w:r>
      <w:r w:rsidR="00FB0558">
        <w:rPr>
          <w:noProof/>
        </w:rPr>
        <w:t>despite the firing rate of CRF-P(</w:t>
      </w:r>
      <w:r w:rsidR="00FB0558" w:rsidRPr="004C491E">
        <w:rPr>
          <w:noProof/>
        </w:rPr>
        <w:t>Δ</w:t>
      </w:r>
      <w:r w:rsidR="00FB0558">
        <w:rPr>
          <w:noProof/>
        </w:rPr>
        <w:t>-</w:t>
      </w:r>
      <w:r w:rsidR="00FB0558" w:rsidRPr="004C491E">
        <w:rPr>
          <w:noProof/>
        </w:rPr>
        <w:t>)</w:t>
      </w:r>
      <w:r w:rsidR="00FB0558">
        <w:rPr>
          <w:noProof/>
        </w:rPr>
        <w:t xml:space="preserve"> neurons was indipendent </w:t>
      </w:r>
      <w:r w:rsidR="00305EEB">
        <w:rPr>
          <w:noProof/>
        </w:rPr>
        <w:t>of</w:t>
      </w:r>
      <w:r w:rsidR="00FB0558">
        <w:rPr>
          <w:noProof/>
        </w:rPr>
        <w:t xml:space="preserve"> session time, we found they </w:t>
      </w:r>
      <w:r w:rsidR="00305EEB">
        <w:rPr>
          <w:noProof/>
        </w:rPr>
        <w:t>markedly decreased</w:t>
      </w:r>
      <w:r w:rsidR="00FB0558">
        <w:rPr>
          <w:noProof/>
        </w:rPr>
        <w:t xml:space="preserve"> their %SiB throughout the session (</w:t>
      </w:r>
      <w:r w:rsidR="00FB0558">
        <w:rPr>
          <w:b/>
          <w:noProof/>
        </w:rPr>
        <w:t xml:space="preserve">Fig </w:t>
      </w:r>
      <w:del w:id="97" w:author="JMI" w:date="2018-09-03T19:31:00Z">
        <w:r w:rsidR="00FB0558">
          <w:rPr>
            <w:b/>
            <w:noProof/>
          </w:rPr>
          <w:delText>3 D</w:delText>
        </w:r>
      </w:del>
      <w:ins w:id="98" w:author="JMI" w:date="2018-09-03T19:31:00Z">
        <w:r w:rsidR="00FB0558">
          <w:rPr>
            <w:b/>
            <w:noProof/>
          </w:rPr>
          <w:t>3D</w:t>
        </w:r>
      </w:ins>
      <w:r w:rsidR="00FB0558">
        <w:rPr>
          <w:b/>
          <w:noProof/>
        </w:rPr>
        <w:t>, bottom</w:t>
      </w:r>
      <w:del w:id="99" w:author="JMI" w:date="2018-09-03T19:31:00Z">
        <w:r w:rsidR="00FB0558">
          <w:rPr>
            <w:b/>
            <w:noProof/>
          </w:rPr>
          <w:delText xml:space="preserve"> </w:delText>
        </w:r>
      </w:del>
      <w:ins w:id="100" w:author="JMI" w:date="2018-09-03T19:31:00Z">
        <w:r w:rsidR="000B6A6F">
          <w:rPr>
            <w:b/>
            <w:noProof/>
          </w:rPr>
          <w:t>-</w:t>
        </w:r>
      </w:ins>
      <w:r w:rsidR="00FB0558">
        <w:rPr>
          <w:b/>
          <w:noProof/>
        </w:rPr>
        <w:t>left).</w:t>
      </w:r>
      <w:r w:rsidR="008A0D30">
        <w:rPr>
          <w:noProof/>
        </w:rPr>
        <w:t xml:space="preserve"> </w:t>
      </w:r>
      <w:r w:rsidR="00305EEB">
        <w:rPr>
          <w:b/>
          <w:noProof/>
        </w:rPr>
        <w:t xml:space="preserve"> </w:t>
      </w:r>
    </w:p>
    <w:p w14:paraId="5E78F042" w14:textId="355C3F81" w:rsidR="0098707C" w:rsidRDefault="00305EEB" w:rsidP="00B04F17">
      <w:r w:rsidRPr="000A5152">
        <w:rPr>
          <w:noProof/>
        </w:rPr>
        <w:t>Therefore</w:t>
      </w:r>
      <w:r>
        <w:rPr>
          <w:noProof/>
        </w:rPr>
        <w:t xml:space="preserve">, </w:t>
      </w:r>
      <w:r>
        <w:t>w</w:t>
      </w:r>
      <w:r w:rsidRPr="00FB0558">
        <w:t xml:space="preserve">e concluded that </w:t>
      </w:r>
      <w:r w:rsidR="00B04F17">
        <w:t>while</w:t>
      </w:r>
      <w:r w:rsidRPr="00FB0558">
        <w:t xml:space="preserve"> CRF-P</w:t>
      </w:r>
      <w:r w:rsidRPr="00FB0558">
        <w:rPr>
          <w:noProof/>
        </w:rPr>
        <w:t xml:space="preserve">(Δ+) sub-groups </w:t>
      </w:r>
      <w:r>
        <w:rPr>
          <w:noProof/>
        </w:rPr>
        <w:t>showed a substantial rise in firing rate</w:t>
      </w:r>
      <w:r w:rsidRPr="00FB0558">
        <w:rPr>
          <w:noProof/>
        </w:rPr>
        <w:t xml:space="preserve"> over the course of ethanol drinking sessions</w:t>
      </w:r>
      <w:r w:rsidR="00B04F17">
        <w:rPr>
          <w:noProof/>
        </w:rPr>
        <w:t>, accompained by a modest increase in burst firing</w:t>
      </w:r>
      <w:del w:id="101" w:author="JMI" w:date="2018-09-03T19:31:00Z">
        <w:r w:rsidR="00B04F17">
          <w:rPr>
            <w:noProof/>
          </w:rPr>
          <w:delText>,</w:delText>
        </w:r>
      </w:del>
      <w:ins w:id="102" w:author="JMI" w:date="2018-09-03T19:31:00Z">
        <w:r w:rsidR="00D64285">
          <w:rPr>
            <w:noProof/>
          </w:rPr>
          <w:t>.</w:t>
        </w:r>
      </w:ins>
      <w:r w:rsidR="00B04F17">
        <w:rPr>
          <w:noProof/>
        </w:rPr>
        <w:t xml:space="preserve"> </w:t>
      </w:r>
      <w:r w:rsidRPr="00FB0558">
        <w:t>CRF-P</w:t>
      </w:r>
      <w:r w:rsidRPr="00FB0558">
        <w:rPr>
          <w:noProof/>
        </w:rPr>
        <w:t xml:space="preserve">(Δ-) did not change </w:t>
      </w:r>
      <w:r w:rsidR="00CD47D4" w:rsidRPr="00144C29">
        <w:t xml:space="preserve">their overall firing rate across the session, </w:t>
      </w:r>
      <w:r w:rsidR="00B04F17">
        <w:t>but significantly decreased</w:t>
      </w:r>
      <w:r w:rsidR="00CD47D4" w:rsidRPr="00144C29">
        <w:t xml:space="preserve"> their bursting activity. </w:t>
      </w:r>
      <w:r w:rsidR="00FE55D6" w:rsidRPr="00D64285">
        <w:t xml:space="preserve">Whereas </w:t>
      </w:r>
      <w:r w:rsidR="00962C99" w:rsidRPr="00D64285">
        <w:t xml:space="preserve">the combined </w:t>
      </w:r>
      <w:r w:rsidR="00CD47D4">
        <w:t xml:space="preserve">CRF-NR </w:t>
      </w:r>
      <w:r w:rsidR="00962C99">
        <w:t xml:space="preserve">units </w:t>
      </w:r>
      <w:r w:rsidR="00CD47D4">
        <w:t xml:space="preserve">did not </w:t>
      </w:r>
      <w:r w:rsidR="00D655D4">
        <w:t xml:space="preserve">significantly </w:t>
      </w:r>
      <w:r w:rsidR="00CD47D4">
        <w:t>change firing rate</w:t>
      </w:r>
      <w:r w:rsidR="00D655D4">
        <w:t>s during the session</w:t>
      </w:r>
      <w:r w:rsidR="00CD47D4">
        <w:t xml:space="preserve"> (</w:t>
      </w:r>
      <w:r w:rsidR="00CD47D4">
        <w:rPr>
          <w:b/>
        </w:rPr>
        <w:t>Fig 3B</w:t>
      </w:r>
      <w:r w:rsidR="00CD47D4" w:rsidRPr="00DD2734">
        <w:t>)</w:t>
      </w:r>
      <w:r w:rsidR="00CD47D4" w:rsidRPr="00E66562">
        <w:t>,</w:t>
      </w:r>
      <w:r w:rsidR="00CD47D4">
        <w:t xml:space="preserve"> both </w:t>
      </w:r>
      <w:r w:rsidR="001E4474">
        <w:t xml:space="preserve">sub-groups </w:t>
      </w:r>
      <w:r w:rsidR="004C4507">
        <w:t>showed</w:t>
      </w:r>
      <w:r w:rsidR="00D655D4">
        <w:t xml:space="preserve"> </w:t>
      </w:r>
      <w:r w:rsidR="00375AD9">
        <w:t xml:space="preserve">modest changes in firing </w:t>
      </w:r>
      <w:r w:rsidR="00CD47D4" w:rsidRPr="006C3B70">
        <w:rPr>
          <w:noProof/>
        </w:rPr>
        <w:t>rate</w:t>
      </w:r>
      <w:r w:rsidR="001E4474">
        <w:t xml:space="preserve"> and were statistically different for hours 2-4 (</w:t>
      </w:r>
      <w:r w:rsidR="001E4474">
        <w:rPr>
          <w:b/>
        </w:rPr>
        <w:t xml:space="preserve">Fig </w:t>
      </w:r>
      <w:del w:id="103" w:author="JMI" w:date="2018-09-03T19:31:00Z">
        <w:r w:rsidR="001E4474">
          <w:rPr>
            <w:b/>
          </w:rPr>
          <w:delText>3 D</w:delText>
        </w:r>
      </w:del>
      <w:ins w:id="104" w:author="JMI" w:date="2018-09-03T19:31:00Z">
        <w:r w:rsidR="001E4474">
          <w:rPr>
            <w:b/>
          </w:rPr>
          <w:t>3D</w:t>
        </w:r>
      </w:ins>
      <w:r w:rsidR="001E4474">
        <w:rPr>
          <w:b/>
        </w:rPr>
        <w:t>, top</w:t>
      </w:r>
      <w:del w:id="105" w:author="JMI" w:date="2018-09-03T19:31:00Z">
        <w:r w:rsidR="001E4474">
          <w:rPr>
            <w:b/>
          </w:rPr>
          <w:delText xml:space="preserve"> </w:delText>
        </w:r>
      </w:del>
      <w:ins w:id="106" w:author="JMI" w:date="2018-09-03T19:31:00Z">
        <w:r w:rsidR="000B6A6F">
          <w:rPr>
            <w:b/>
          </w:rPr>
          <w:t>-</w:t>
        </w:r>
      </w:ins>
      <w:r w:rsidR="001E4474">
        <w:rPr>
          <w:b/>
        </w:rPr>
        <w:t>right)</w:t>
      </w:r>
      <w:r w:rsidR="001E4474">
        <w:t xml:space="preserve">. </w:t>
      </w:r>
      <w:r w:rsidR="00756D46">
        <w:rPr>
          <w:noProof/>
        </w:rPr>
        <w:t xml:space="preserve">While </w:t>
      </w:r>
      <w:r w:rsidR="00756D46">
        <w:t>CRF-NR(</w:t>
      </w:r>
      <w:r w:rsidR="00756D46">
        <w:rPr>
          <w:noProof/>
        </w:rPr>
        <w:t xml:space="preserve">Δ+) neurons only increased rate by hour 4, </w:t>
      </w:r>
      <w:r w:rsidR="00375AD9">
        <w:t>CRF-NR(</w:t>
      </w:r>
      <w:r w:rsidR="00375AD9">
        <w:rPr>
          <w:noProof/>
        </w:rPr>
        <w:t>Δ-)</w:t>
      </w:r>
      <w:r w:rsidR="001E4474">
        <w:rPr>
          <w:noProof/>
        </w:rPr>
        <w:t xml:space="preserve"> units</w:t>
      </w:r>
      <w:r w:rsidR="00375AD9">
        <w:rPr>
          <w:noProof/>
        </w:rPr>
        <w:t xml:space="preserve"> </w:t>
      </w:r>
      <w:r w:rsidR="00A24A39">
        <w:rPr>
          <w:noProof/>
        </w:rPr>
        <w:t>significantly</w:t>
      </w:r>
      <w:r w:rsidR="00375AD9">
        <w:rPr>
          <w:noProof/>
        </w:rPr>
        <w:t xml:space="preserve"> </w:t>
      </w:r>
      <w:r w:rsidR="001E4474">
        <w:rPr>
          <w:noProof/>
        </w:rPr>
        <w:t xml:space="preserve">decreased firing rate </w:t>
      </w:r>
      <w:r w:rsidR="00A24A39">
        <w:rPr>
          <w:noProof/>
        </w:rPr>
        <w:t xml:space="preserve">after hour 1 </w:t>
      </w:r>
      <w:r w:rsidR="001E4474">
        <w:rPr>
          <w:noProof/>
        </w:rPr>
        <w:t>(</w:t>
      </w:r>
      <w:r w:rsidR="00CD47D4">
        <w:rPr>
          <w:b/>
        </w:rPr>
        <w:t xml:space="preserve">Fig 3D, </w:t>
      </w:r>
      <w:r w:rsidR="00D655D4">
        <w:rPr>
          <w:b/>
        </w:rPr>
        <w:t>top</w:t>
      </w:r>
      <w:del w:id="107" w:author="JMI" w:date="2018-09-03T19:31:00Z">
        <w:r w:rsidR="00D655D4">
          <w:rPr>
            <w:b/>
          </w:rPr>
          <w:delText xml:space="preserve"> </w:delText>
        </w:r>
      </w:del>
      <w:ins w:id="108" w:author="JMI" w:date="2018-09-03T19:31:00Z">
        <w:r w:rsidR="000B6A6F">
          <w:rPr>
            <w:b/>
          </w:rPr>
          <w:t>-</w:t>
        </w:r>
      </w:ins>
      <w:r w:rsidR="00D655D4">
        <w:rPr>
          <w:b/>
        </w:rPr>
        <w:t>right</w:t>
      </w:r>
      <w:r w:rsidR="00CD47D4" w:rsidRPr="00335BA4">
        <w:t>)</w:t>
      </w:r>
      <w:r w:rsidR="00CD47D4" w:rsidRPr="003B6378">
        <w:t>.</w:t>
      </w:r>
      <w:r w:rsidR="00CD47D4">
        <w:t xml:space="preserve"> </w:t>
      </w:r>
      <w:r w:rsidR="00356DA5">
        <w:t>When we analyzed the change %SiB, we found a similar pattern</w:t>
      </w:r>
      <w:r w:rsidR="00B15A35">
        <w:t>, with CRF-NR(Δ+) increasing %SiB by hour 4, and (Δ-) units decreasing %SiB for the final two hours (</w:t>
      </w:r>
      <w:r w:rsidR="00B15A35">
        <w:rPr>
          <w:b/>
        </w:rPr>
        <w:t xml:space="preserve">Fig </w:t>
      </w:r>
      <w:del w:id="109" w:author="JMI" w:date="2018-09-03T19:31:00Z">
        <w:r w:rsidR="00B15A35">
          <w:rPr>
            <w:b/>
          </w:rPr>
          <w:delText>3 D</w:delText>
        </w:r>
      </w:del>
      <w:ins w:id="110" w:author="JMI" w:date="2018-09-03T19:31:00Z">
        <w:r w:rsidR="00B15A35">
          <w:rPr>
            <w:b/>
          </w:rPr>
          <w:t>3D</w:t>
        </w:r>
      </w:ins>
      <w:r w:rsidR="00B15A35">
        <w:rPr>
          <w:b/>
        </w:rPr>
        <w:t>, bottom</w:t>
      </w:r>
      <w:del w:id="111" w:author="JMI" w:date="2018-09-03T19:31:00Z">
        <w:r w:rsidR="00B15A35">
          <w:rPr>
            <w:b/>
          </w:rPr>
          <w:delText xml:space="preserve"> </w:delText>
        </w:r>
      </w:del>
      <w:ins w:id="112" w:author="JMI" w:date="2018-09-03T19:31:00Z">
        <w:r w:rsidR="000B6A6F">
          <w:rPr>
            <w:b/>
          </w:rPr>
          <w:t>-</w:t>
        </w:r>
      </w:ins>
      <w:r w:rsidR="00B15A35">
        <w:rPr>
          <w:b/>
        </w:rPr>
        <w:t>right)</w:t>
      </w:r>
      <w:r w:rsidR="00356DA5">
        <w:t xml:space="preserve">. </w:t>
      </w:r>
      <w:r w:rsidR="004D1146">
        <w:t>Interestingly,</w:t>
      </w:r>
      <w:r w:rsidR="005B2128" w:rsidRPr="006C3B70">
        <w:t xml:space="preserve"> </w:t>
      </w:r>
      <w:r w:rsidR="005B2128">
        <w:t>the</w:t>
      </w:r>
      <w:r w:rsidR="005B2128" w:rsidRPr="006C3B70">
        <w:t xml:space="preserve"> changes </w:t>
      </w:r>
      <w:r w:rsidR="005B2128">
        <w:t xml:space="preserve">in rate and %SiB for CRF-NR units </w:t>
      </w:r>
      <w:r w:rsidR="005B2128" w:rsidRPr="006C3B70">
        <w:t>were to a much smaller degree than those seen in CRF-P sub-groups.</w:t>
      </w:r>
    </w:p>
    <w:p w14:paraId="12122D5E" w14:textId="2EFCFA53" w:rsidR="00CD47D4" w:rsidRDefault="00CD47D4" w:rsidP="00F87470">
      <w:r>
        <w:t xml:space="preserve">Overall, we concluded that the CRF-P units </w:t>
      </w:r>
      <w:r w:rsidR="004D1146">
        <w:t>were</w:t>
      </w:r>
      <w:r w:rsidR="004D1146" w:rsidRPr="00E67AED">
        <w:t xml:space="preserve"> </w:t>
      </w:r>
      <w:r w:rsidRPr="00E67AED">
        <w:t xml:space="preserve">particularly </w:t>
      </w:r>
      <w:r w:rsidR="00E67AED">
        <w:t xml:space="preserve">responsive over the </w:t>
      </w:r>
      <w:r w:rsidR="0062387E">
        <w:t>4-hour</w:t>
      </w:r>
      <w:r w:rsidR="00E67AED">
        <w:t xml:space="preserve"> drinking </w:t>
      </w:r>
      <w:r>
        <w:t>session</w:t>
      </w:r>
      <w:r w:rsidR="00E67AED">
        <w:t>s</w:t>
      </w:r>
      <w:r w:rsidR="0062387E">
        <w:t>, either by increasing firing rates as in the CRF-P(Δ+) or by</w:t>
      </w:r>
      <w:r w:rsidR="00CE26CE">
        <w:t xml:space="preserve"> decreased bursting as in the CRF-P(Δ-) units</w:t>
      </w:r>
      <w:r w:rsidR="00E67AED">
        <w:t>.</w:t>
      </w:r>
      <w:r w:rsidR="00801BF1">
        <w:t xml:space="preserve"> </w:t>
      </w:r>
      <w:del w:id="113" w:author="JMI" w:date="2018-09-03T19:31:00Z">
        <w:r w:rsidR="004D1146">
          <w:delText xml:space="preserve">Whereas </w:delText>
        </w:r>
      </w:del>
      <w:r w:rsidR="009B1BCA">
        <w:t>CRF-NR units changed firing rate and %SiB over the 4-hour sessions</w:t>
      </w:r>
      <w:ins w:id="114" w:author="JMI" w:date="2018-09-03T19:31:00Z">
        <w:r w:rsidR="009B1BCA">
          <w:t>,</w:t>
        </w:r>
        <w:r w:rsidR="00801BF1">
          <w:t xml:space="preserve"> however</w:t>
        </w:r>
      </w:ins>
      <w:r w:rsidR="00801BF1">
        <w:t>,</w:t>
      </w:r>
      <w:r w:rsidR="009B1BCA">
        <w:t xml:space="preserve"> these changes were modest and </w:t>
      </w:r>
      <w:r w:rsidR="004D1146">
        <w:t>became evident only</w:t>
      </w:r>
      <w:r w:rsidR="009B1BCA">
        <w:t xml:space="preserve"> by separation into the CRF-NR(Δ+) and CRF-NR(Δ-) sub-groups. </w:t>
      </w:r>
    </w:p>
    <w:p w14:paraId="5E632CE3" w14:textId="77777777" w:rsidR="00CD47D4" w:rsidRDefault="00CD47D4" w:rsidP="00CD47D4">
      <w:pPr>
        <w:pStyle w:val="Heading2"/>
      </w:pPr>
      <w:r>
        <w:t>CRF-P units increase firing and bursting activity over repeated drinking sessions</w:t>
      </w:r>
    </w:p>
    <w:p w14:paraId="1DBDF415" w14:textId="64144950" w:rsidR="00CD47D4" w:rsidRDefault="00CD47D4" w:rsidP="00F87470">
      <w:r>
        <w:t>Finally, we examined whether</w:t>
      </w:r>
      <w:r w:rsidRPr="00B61608">
        <w:t xml:space="preserve"> </w:t>
      </w:r>
      <w:r>
        <w:t>the firing</w:t>
      </w:r>
      <w:r w:rsidRPr="00B61608">
        <w:t xml:space="preserve"> activity of CRF </w:t>
      </w:r>
      <w:r w:rsidR="00326EC7">
        <w:t>neurons</w:t>
      </w:r>
      <w:r w:rsidR="00326EC7" w:rsidRPr="00B61608">
        <w:t xml:space="preserve"> </w:t>
      </w:r>
      <w:r w:rsidRPr="004F2F50">
        <w:rPr>
          <w:noProof/>
        </w:rPr>
        <w:t>change</w:t>
      </w:r>
      <w:r w:rsidR="00326EC7">
        <w:rPr>
          <w:noProof/>
        </w:rPr>
        <w:t>d</w:t>
      </w:r>
      <w:r w:rsidRPr="00B61608">
        <w:t xml:space="preserve"> over repeated sessions of ethanol consumption.</w:t>
      </w:r>
      <w:r w:rsidRPr="00CC018F">
        <w:rPr>
          <w:i/>
        </w:rPr>
        <w:t xml:space="preserve"> </w:t>
      </w:r>
      <w:r>
        <w:t xml:space="preserve">When we compared CRF lick-response types, we found that CRF-P units’ </w:t>
      </w:r>
      <w:del w:id="115" w:author="JMI" w:date="2018-09-03T19:31:00Z">
        <w:r w:rsidR="00326EC7">
          <w:delText>frequencies of discharge</w:delText>
        </w:r>
      </w:del>
      <w:ins w:id="116" w:author="JMI" w:date="2018-09-03T19:31:00Z">
        <w:r w:rsidR="00BC5937">
          <w:t>firing rates</w:t>
        </w:r>
      </w:ins>
      <w:r w:rsidR="00BC5937">
        <w:t xml:space="preserve"> </w:t>
      </w:r>
      <w:r>
        <w:t>were much higher in later sessions compared to early sessions, while CRF-NR units did not display any significant change in their firing rates in later drinking sessions (</w:t>
      </w:r>
      <w:r w:rsidRPr="00944796">
        <w:rPr>
          <w:b/>
        </w:rPr>
        <w:t xml:space="preserve">Fig </w:t>
      </w:r>
      <w:r>
        <w:rPr>
          <w:b/>
        </w:rPr>
        <w:t>4A</w:t>
      </w:r>
      <w:r>
        <w:t xml:space="preserve">). We also examined the %SiB in early vs late sessions and found similar results, with only CRF-P </w:t>
      </w:r>
      <w:r w:rsidR="00326EC7">
        <w:t xml:space="preserve">cells </w:t>
      </w:r>
      <w:r>
        <w:t xml:space="preserve">showing a </w:t>
      </w:r>
      <w:r w:rsidR="00326EC7">
        <w:t xml:space="preserve">substantial </w:t>
      </w:r>
      <w:r>
        <w:t>increase in bursting in later sessions, while CRF-NR units showed no change (</w:t>
      </w:r>
      <w:del w:id="117" w:author="JMI" w:date="2018-09-03T19:31:00Z">
        <w:r>
          <w:rPr>
            <w:b/>
          </w:rPr>
          <w:delText>Fig4B</w:delText>
        </w:r>
      </w:del>
      <w:ins w:id="118" w:author="JMI" w:date="2018-09-03T19:31:00Z">
        <w:r>
          <w:rPr>
            <w:b/>
          </w:rPr>
          <w:t>Fig</w:t>
        </w:r>
        <w:r w:rsidR="000B6A6F">
          <w:rPr>
            <w:b/>
          </w:rPr>
          <w:t xml:space="preserve"> </w:t>
        </w:r>
        <w:r>
          <w:rPr>
            <w:b/>
          </w:rPr>
          <w:t>4B</w:t>
        </w:r>
      </w:ins>
      <w:r>
        <w:rPr>
          <w:b/>
        </w:rPr>
        <w:t>)</w:t>
      </w:r>
      <w:r w:rsidRPr="003B6378">
        <w:t>.</w:t>
      </w:r>
      <w:r>
        <w:t xml:space="preserve"> </w:t>
      </w:r>
    </w:p>
    <w:p w14:paraId="1B498786" w14:textId="60D1CA5A" w:rsidR="00CD47D4" w:rsidRDefault="00CD47D4" w:rsidP="00F87470">
      <w:r>
        <w:t>Altogether, this evidence further supports a relationship between prolonged/repeated ethanol consumption and the firing/burst properties of CRF neurons in the CeA. Moreover, the</w:t>
      </w:r>
      <w:r w:rsidR="009B1BCA">
        <w:t xml:space="preserve">re is a population of CeA-CRF units </w:t>
      </w:r>
      <w:r>
        <w:t xml:space="preserve">that fire immediately before the mouse </w:t>
      </w:r>
      <w:proofErr w:type="spellStart"/>
      <w:r>
        <w:t>licks</w:t>
      </w:r>
      <w:proofErr w:type="spellEnd"/>
      <w:r>
        <w:t xml:space="preserve"> for ethanol</w:t>
      </w:r>
      <w:r w:rsidR="009B1BCA">
        <w:t xml:space="preserve"> (CRF-P units), and these </w:t>
      </w:r>
      <w:r w:rsidR="00326EC7">
        <w:t>neurons</w:t>
      </w:r>
      <w:r w:rsidR="009B1BCA">
        <w:t xml:space="preserve"> </w:t>
      </w:r>
      <w:r>
        <w:t xml:space="preserve">dynamically </w:t>
      </w:r>
      <w:r w:rsidR="00D24E93">
        <w:t>modi</w:t>
      </w:r>
      <w:r w:rsidR="00326EC7">
        <w:t xml:space="preserve">fy </w:t>
      </w:r>
      <w:r w:rsidR="009B1BCA">
        <w:t xml:space="preserve">their firing rate and %SiB during the 4-hour ethanol drinking sessions, as well as after </w:t>
      </w:r>
      <w:r>
        <w:t xml:space="preserve">repeated ethanol </w:t>
      </w:r>
      <w:r w:rsidR="009B1BCA">
        <w:t>sessions</w:t>
      </w:r>
      <w:r>
        <w:t xml:space="preserve">. </w:t>
      </w:r>
    </w:p>
    <w:bookmarkEnd w:id="36"/>
    <w:p w14:paraId="6EE0D480" w14:textId="2987920E" w:rsidR="00CD47D4" w:rsidRDefault="00CD47D4" w:rsidP="00CD47D4">
      <w:pPr>
        <w:pStyle w:val="Heading1"/>
      </w:pPr>
      <w:r>
        <w:t>DISCUSSION</w:t>
      </w:r>
      <w:r w:rsidR="00E5588A">
        <w:t xml:space="preserve"> [608 words as of 08/30]</w:t>
      </w:r>
    </w:p>
    <w:p w14:paraId="424534E0" w14:textId="23253F87" w:rsidR="00CD47D4" w:rsidRPr="008937A0" w:rsidRDefault="00CD47D4" w:rsidP="008937A0">
      <w:pPr>
        <w:pStyle w:val="CommentText"/>
        <w:ind w:firstLine="0"/>
        <w:rPr>
          <w:b/>
          <w:sz w:val="24"/>
        </w:rPr>
      </w:pPr>
      <w:r w:rsidRPr="008937A0">
        <w:rPr>
          <w:b/>
          <w:sz w:val="24"/>
        </w:rPr>
        <w:t>WORD LIMIT FOR RESULTS AND DISCUSSION COMBINED: 1750 words</w:t>
      </w:r>
      <w:r w:rsidR="00E6683A">
        <w:rPr>
          <w:b/>
          <w:sz w:val="24"/>
        </w:rPr>
        <w:br/>
      </w:r>
      <w:r w:rsidR="00E6683A" w:rsidRPr="00E6683A">
        <w:rPr>
          <w:sz w:val="24"/>
          <w:szCs w:val="28"/>
        </w:rPr>
        <w:t>1142</w:t>
      </w:r>
      <w:r w:rsidR="00E6683A" w:rsidRPr="008937A0">
        <w:rPr>
          <w:sz w:val="24"/>
        </w:rPr>
        <w:t xml:space="preserve"> words </w:t>
      </w:r>
      <w:r w:rsidR="00E6683A" w:rsidRPr="00E6683A">
        <w:rPr>
          <w:sz w:val="24"/>
          <w:szCs w:val="28"/>
        </w:rPr>
        <w:t xml:space="preserve">as of 08/30. (deleted spaces between Fig </w:t>
      </w:r>
      <w:proofErr w:type="spellStart"/>
      <w:r w:rsidR="00E6683A" w:rsidRPr="00E6683A">
        <w:rPr>
          <w:sz w:val="24"/>
          <w:szCs w:val="28"/>
        </w:rPr>
        <w:t>x_A</w:t>
      </w:r>
      <w:proofErr w:type="spellEnd"/>
      <w:r w:rsidR="00E6683A" w:rsidRPr="00E6683A">
        <w:rPr>
          <w:sz w:val="24"/>
          <w:szCs w:val="28"/>
        </w:rPr>
        <w:t xml:space="preserve"> and add hyphens to top-</w:t>
      </w:r>
      <w:r w:rsidR="000466E5" w:rsidRPr="00E6683A">
        <w:rPr>
          <w:sz w:val="24"/>
          <w:szCs w:val="28"/>
        </w:rPr>
        <w:t>right</w:t>
      </w:r>
      <w:r w:rsidR="00E6683A" w:rsidRPr="00E6683A">
        <w:rPr>
          <w:sz w:val="24"/>
          <w:szCs w:val="28"/>
        </w:rPr>
        <w:t>, bottom-left [JMI]</w:t>
      </w:r>
    </w:p>
    <w:p w14:paraId="1C2C64F9" w14:textId="32422FE0" w:rsidR="003E587E" w:rsidRPr="00E5588A" w:rsidRDefault="00E5588A" w:rsidP="00E5588A">
      <w:pPr>
        <w:ind w:firstLine="0"/>
        <w:rPr>
          <w:b/>
          <w:color w:val="FF0000"/>
          <w:sz w:val="28"/>
          <w:szCs w:val="28"/>
        </w:rPr>
      </w:pPr>
      <w:proofErr w:type="gramStart"/>
      <w:r w:rsidRPr="002062FA">
        <w:rPr>
          <w:b/>
          <w:color w:val="FF0000"/>
          <w:sz w:val="28"/>
          <w:szCs w:val="28"/>
        </w:rPr>
        <w:t xml:space="preserve">1750 </w:t>
      </w:r>
      <w:r w:rsidR="00C26E24">
        <w:rPr>
          <w:b/>
          <w:color w:val="FF0000"/>
          <w:sz w:val="28"/>
          <w:szCs w:val="28"/>
        </w:rPr>
        <w:t>word</w:t>
      </w:r>
      <w:proofErr w:type="gramEnd"/>
      <w:r w:rsidRPr="002062FA">
        <w:rPr>
          <w:b/>
          <w:color w:val="FF0000"/>
          <w:sz w:val="28"/>
          <w:szCs w:val="28"/>
        </w:rPr>
        <w:t xml:space="preserve"> limit – 1142 in Results = </w:t>
      </w:r>
      <w:r w:rsidRPr="002062FA">
        <w:rPr>
          <w:b/>
          <w:color w:val="FF0000"/>
          <w:sz w:val="28"/>
          <w:szCs w:val="28"/>
          <w:highlight w:val="green"/>
        </w:rPr>
        <w:t>608 for Discussion</w:t>
      </w:r>
      <w:r w:rsidR="003A3246" w:rsidRPr="003A3246">
        <w:br/>
      </w:r>
    </w:p>
    <w:p w14:paraId="4ADE3F08" w14:textId="77777777" w:rsidR="00CD47D4" w:rsidRDefault="00CD47D4" w:rsidP="00CD47D4">
      <w:pPr>
        <w:pStyle w:val="Heading1"/>
      </w:pPr>
      <w:r>
        <w:t>REFERENCES</w:t>
      </w:r>
    </w:p>
    <w:p w14:paraId="6A1D4131" w14:textId="77777777" w:rsidR="003C5BC1" w:rsidRPr="003C5BC1" w:rsidRDefault="00CD47D4" w:rsidP="003C5BC1">
      <w:pPr>
        <w:pStyle w:val="Bibliography"/>
        <w:rPr>
          <w:rFonts w:cs="Arial"/>
        </w:rPr>
      </w:pPr>
      <w:r>
        <w:fldChar w:fldCharType="begin"/>
      </w:r>
      <w:r w:rsidR="003C5BC1">
        <w:instrText xml:space="preserve"> ADDIN ZOTERO_BIBL {"uncited":[],"omitted":[],"custom":[]} CSL_BIBLIOGRAPHY </w:instrText>
      </w:r>
      <w:r>
        <w:fldChar w:fldCharType="separate"/>
      </w:r>
      <w:r w:rsidR="003C5BC1" w:rsidRPr="003C5BC1">
        <w:rPr>
          <w:rFonts w:cs="Arial"/>
        </w:rPr>
        <w:t>1.</w:t>
      </w:r>
      <w:r w:rsidR="003C5BC1" w:rsidRPr="003C5BC1">
        <w:rPr>
          <w:rFonts w:cs="Arial"/>
        </w:rPr>
        <w:tab/>
        <w:t xml:space="preserve">WHO | World Health Statistics 2014. </w:t>
      </w:r>
      <w:r w:rsidR="003C5BC1" w:rsidRPr="003C5BC1">
        <w:rPr>
          <w:rFonts w:cs="Arial"/>
          <w:i/>
          <w:iCs/>
        </w:rPr>
        <w:t>WHO</w:t>
      </w:r>
      <w:r w:rsidR="003C5BC1" w:rsidRPr="003C5BC1">
        <w:rPr>
          <w:rFonts w:cs="Arial"/>
        </w:rPr>
        <w:t xml:space="preserve"> Available at: http://www.who.int/gho/publications/world_health_statistics/2014/en/. (Accessed: 21st March 2017)</w:t>
      </w:r>
    </w:p>
    <w:p w14:paraId="7F5ADA53" w14:textId="77777777" w:rsidR="003C5BC1" w:rsidRPr="003C5BC1" w:rsidRDefault="003C5BC1" w:rsidP="003C5BC1">
      <w:pPr>
        <w:pStyle w:val="Bibliography"/>
        <w:rPr>
          <w:rFonts w:cs="Arial"/>
        </w:rPr>
      </w:pPr>
      <w:r w:rsidRPr="003C5BC1">
        <w:rPr>
          <w:rFonts w:cs="Arial"/>
        </w:rPr>
        <w:t>2.</w:t>
      </w:r>
      <w:r w:rsidRPr="003C5BC1">
        <w:rPr>
          <w:rFonts w:cs="Arial"/>
        </w:rPr>
        <w:tab/>
        <w:t xml:space="preserve">Koob, G. F. Neurobiological substrates for the dark side of compulsivity in addiction. </w:t>
      </w:r>
      <w:r w:rsidRPr="003C5BC1">
        <w:rPr>
          <w:rFonts w:cs="Arial"/>
          <w:i/>
          <w:iCs/>
        </w:rPr>
        <w:t>Neuropharmacology</w:t>
      </w:r>
      <w:r w:rsidRPr="003C5BC1">
        <w:rPr>
          <w:rFonts w:cs="Arial"/>
        </w:rPr>
        <w:t xml:space="preserve"> </w:t>
      </w:r>
      <w:r w:rsidRPr="003C5BC1">
        <w:rPr>
          <w:rFonts w:cs="Arial"/>
          <w:b/>
          <w:bCs/>
        </w:rPr>
        <w:t>56, Supplement 1,</w:t>
      </w:r>
      <w:r w:rsidRPr="003C5BC1">
        <w:rPr>
          <w:rFonts w:cs="Arial"/>
        </w:rPr>
        <w:t xml:space="preserve"> 18–31 (2009).</w:t>
      </w:r>
    </w:p>
    <w:p w14:paraId="5B76A713" w14:textId="77777777" w:rsidR="003C5BC1" w:rsidRPr="003C5BC1" w:rsidRDefault="003C5BC1" w:rsidP="003C5BC1">
      <w:pPr>
        <w:pStyle w:val="Bibliography"/>
        <w:rPr>
          <w:rFonts w:cs="Arial"/>
        </w:rPr>
      </w:pPr>
      <w:r w:rsidRPr="003C5BC1">
        <w:rPr>
          <w:rFonts w:cs="Arial"/>
        </w:rPr>
        <w:t>3.</w:t>
      </w:r>
      <w:r w:rsidRPr="003C5BC1">
        <w:rPr>
          <w:rFonts w:cs="Arial"/>
        </w:rPr>
        <w:tab/>
        <w:t xml:space="preserve">Koob, G. F. Addiction is a Reward Deficit and Stress Surfeit Disorder. </w:t>
      </w:r>
      <w:r w:rsidRPr="003C5BC1">
        <w:rPr>
          <w:rFonts w:cs="Arial"/>
          <w:i/>
          <w:iCs/>
        </w:rPr>
        <w:t>Front. Psychiatry</w:t>
      </w:r>
      <w:r w:rsidRPr="003C5BC1">
        <w:rPr>
          <w:rFonts w:cs="Arial"/>
        </w:rPr>
        <w:t xml:space="preserve"> </w:t>
      </w:r>
      <w:r w:rsidRPr="003C5BC1">
        <w:rPr>
          <w:rFonts w:cs="Arial"/>
          <w:b/>
          <w:bCs/>
        </w:rPr>
        <w:t>4,</w:t>
      </w:r>
      <w:r w:rsidRPr="003C5BC1">
        <w:rPr>
          <w:rFonts w:cs="Arial"/>
        </w:rPr>
        <w:t xml:space="preserve"> (2013).</w:t>
      </w:r>
    </w:p>
    <w:p w14:paraId="71F466BB" w14:textId="77777777" w:rsidR="003C5BC1" w:rsidRPr="003C5BC1" w:rsidRDefault="003C5BC1" w:rsidP="003C5BC1">
      <w:pPr>
        <w:pStyle w:val="Bibliography"/>
        <w:rPr>
          <w:rFonts w:cs="Arial"/>
        </w:rPr>
      </w:pPr>
      <w:r w:rsidRPr="003C5BC1">
        <w:rPr>
          <w:rFonts w:cs="Arial"/>
        </w:rPr>
        <w:t>4.</w:t>
      </w:r>
      <w:r w:rsidRPr="003C5BC1">
        <w:rPr>
          <w:rFonts w:cs="Arial"/>
        </w:rPr>
        <w:tab/>
        <w:t xml:space="preserve">Hingson, R., Heeren, T., Winter, M. &amp; Wechsler, H. Magnitude of alcohol-related mortality and morbidity among U.S. college students ages 18-24: changes from 1998 to 2001. </w:t>
      </w:r>
      <w:r w:rsidRPr="003C5BC1">
        <w:rPr>
          <w:rFonts w:cs="Arial"/>
          <w:i/>
          <w:iCs/>
        </w:rPr>
        <w:t>Annu. Rev. Public Health</w:t>
      </w:r>
      <w:r w:rsidRPr="003C5BC1">
        <w:rPr>
          <w:rFonts w:cs="Arial"/>
        </w:rPr>
        <w:t xml:space="preserve"> </w:t>
      </w:r>
      <w:r w:rsidRPr="003C5BC1">
        <w:rPr>
          <w:rFonts w:cs="Arial"/>
          <w:b/>
          <w:bCs/>
        </w:rPr>
        <w:t>26,</w:t>
      </w:r>
      <w:r w:rsidRPr="003C5BC1">
        <w:rPr>
          <w:rFonts w:cs="Arial"/>
        </w:rPr>
        <w:t xml:space="preserve"> 259–279 (2005).</w:t>
      </w:r>
    </w:p>
    <w:p w14:paraId="4816042D" w14:textId="77777777" w:rsidR="003C5BC1" w:rsidRPr="003C5BC1" w:rsidRDefault="003C5BC1" w:rsidP="003C5BC1">
      <w:pPr>
        <w:pStyle w:val="Bibliography"/>
        <w:rPr>
          <w:rFonts w:cs="Arial"/>
        </w:rPr>
      </w:pPr>
      <w:r w:rsidRPr="003C5BC1">
        <w:rPr>
          <w:rFonts w:cs="Arial"/>
        </w:rPr>
        <w:t>5.</w:t>
      </w:r>
      <w:r w:rsidRPr="003C5BC1">
        <w:rPr>
          <w:rFonts w:cs="Arial"/>
        </w:rPr>
        <w:tab/>
        <w:t xml:space="preserve">Hingson, R. W., Zha, W. &amp; Weitzman, E. R. Magnitude of and Trends in Alcohol-Related Mortality and Morbidity Among U.S. College Students Ages 18-24, 1998-2005. </w:t>
      </w:r>
      <w:r w:rsidRPr="003C5BC1">
        <w:rPr>
          <w:rFonts w:cs="Arial"/>
          <w:i/>
          <w:iCs/>
        </w:rPr>
        <w:t>J. Stud. Alcohol Drugs Suppl.</w:t>
      </w:r>
      <w:r w:rsidRPr="003C5BC1">
        <w:rPr>
          <w:rFonts w:cs="Arial"/>
        </w:rPr>
        <w:t xml:space="preserve"> 12–20 (2009).</w:t>
      </w:r>
    </w:p>
    <w:p w14:paraId="0FAB1016" w14:textId="77777777" w:rsidR="003C5BC1" w:rsidRPr="003C5BC1" w:rsidRDefault="003C5BC1" w:rsidP="003C5BC1">
      <w:pPr>
        <w:pStyle w:val="Bibliography"/>
        <w:rPr>
          <w:rFonts w:cs="Arial"/>
        </w:rPr>
      </w:pPr>
      <w:r w:rsidRPr="003C5BC1">
        <w:rPr>
          <w:rFonts w:cs="Arial"/>
        </w:rPr>
        <w:t>6.</w:t>
      </w:r>
      <w:r w:rsidRPr="003C5BC1">
        <w:rPr>
          <w:rFonts w:cs="Arial"/>
        </w:rPr>
        <w:tab/>
        <w:t xml:space="preserve">Miller, J. W., Naimi, T. S., Brewer, R. D. &amp; Jones, S. E. Binge Drinking and Associated Health Risk Behaviors Among High School Students. </w:t>
      </w:r>
      <w:r w:rsidRPr="003C5BC1">
        <w:rPr>
          <w:rFonts w:cs="Arial"/>
          <w:i/>
          <w:iCs/>
        </w:rPr>
        <w:t>Pediatrics</w:t>
      </w:r>
      <w:r w:rsidRPr="003C5BC1">
        <w:rPr>
          <w:rFonts w:cs="Arial"/>
        </w:rPr>
        <w:t xml:space="preserve"> </w:t>
      </w:r>
      <w:r w:rsidRPr="003C5BC1">
        <w:rPr>
          <w:rFonts w:cs="Arial"/>
          <w:b/>
          <w:bCs/>
        </w:rPr>
        <w:t>119,</w:t>
      </w:r>
      <w:r w:rsidRPr="003C5BC1">
        <w:rPr>
          <w:rFonts w:cs="Arial"/>
        </w:rPr>
        <w:t xml:space="preserve"> 76–85 (2007).</w:t>
      </w:r>
    </w:p>
    <w:p w14:paraId="3094D863" w14:textId="77777777" w:rsidR="003C5BC1" w:rsidRPr="003C5BC1" w:rsidRDefault="003C5BC1" w:rsidP="003C5BC1">
      <w:pPr>
        <w:pStyle w:val="Bibliography"/>
        <w:rPr>
          <w:rFonts w:cs="Arial"/>
        </w:rPr>
      </w:pPr>
      <w:r w:rsidRPr="003C5BC1">
        <w:rPr>
          <w:rFonts w:cs="Arial"/>
        </w:rPr>
        <w:t>7.</w:t>
      </w:r>
      <w:r w:rsidRPr="003C5BC1">
        <w:rPr>
          <w:rFonts w:cs="Arial"/>
        </w:rPr>
        <w:tab/>
        <w:t xml:space="preserve">Rivier, J., Spiess, J. &amp; Vale, W. Characterization of rat hypothalamic corticotropin-releasing factor. </w:t>
      </w:r>
      <w:r w:rsidRPr="003C5BC1">
        <w:rPr>
          <w:rFonts w:cs="Arial"/>
          <w:i/>
          <w:iCs/>
        </w:rPr>
        <w:t>Proc. Natl. Acad. Sci. U. S. A.</w:t>
      </w:r>
      <w:r w:rsidRPr="003C5BC1">
        <w:rPr>
          <w:rFonts w:cs="Arial"/>
        </w:rPr>
        <w:t xml:space="preserve"> </w:t>
      </w:r>
      <w:r w:rsidRPr="003C5BC1">
        <w:rPr>
          <w:rFonts w:cs="Arial"/>
          <w:b/>
          <w:bCs/>
        </w:rPr>
        <w:t>80,</w:t>
      </w:r>
      <w:r w:rsidRPr="003C5BC1">
        <w:rPr>
          <w:rFonts w:cs="Arial"/>
        </w:rPr>
        <w:t xml:space="preserve"> 4851–4855 (1983).</w:t>
      </w:r>
    </w:p>
    <w:p w14:paraId="593E10E0" w14:textId="77777777" w:rsidR="003C5BC1" w:rsidRPr="003C5BC1" w:rsidRDefault="003C5BC1" w:rsidP="003C5BC1">
      <w:pPr>
        <w:pStyle w:val="Bibliography"/>
        <w:rPr>
          <w:rFonts w:cs="Arial"/>
        </w:rPr>
      </w:pPr>
      <w:r w:rsidRPr="003C5BC1">
        <w:rPr>
          <w:rFonts w:cs="Arial"/>
        </w:rPr>
        <w:t>8.</w:t>
      </w:r>
      <w:r w:rsidRPr="003C5BC1">
        <w:rPr>
          <w:rFonts w:cs="Arial"/>
        </w:rPr>
        <w:tab/>
        <w:t xml:space="preserve">Wise, R. A. &amp; Morales, M. A ventral tegmental CRF–glutamate–dopamine interaction in addiction. </w:t>
      </w:r>
      <w:r w:rsidRPr="003C5BC1">
        <w:rPr>
          <w:rFonts w:cs="Arial"/>
          <w:i/>
          <w:iCs/>
        </w:rPr>
        <w:t>Brain Res.</w:t>
      </w:r>
      <w:r w:rsidRPr="003C5BC1">
        <w:rPr>
          <w:rFonts w:cs="Arial"/>
        </w:rPr>
        <w:t xml:space="preserve"> </w:t>
      </w:r>
      <w:r w:rsidRPr="003C5BC1">
        <w:rPr>
          <w:rFonts w:cs="Arial"/>
          <w:b/>
          <w:bCs/>
        </w:rPr>
        <w:t>1314,</w:t>
      </w:r>
      <w:r w:rsidRPr="003C5BC1">
        <w:rPr>
          <w:rFonts w:cs="Arial"/>
        </w:rPr>
        <w:t xml:space="preserve"> 38–43 (2010).</w:t>
      </w:r>
    </w:p>
    <w:p w14:paraId="3D1A4315" w14:textId="77777777" w:rsidR="003C5BC1" w:rsidRPr="003C5BC1" w:rsidRDefault="003C5BC1" w:rsidP="003C5BC1">
      <w:pPr>
        <w:pStyle w:val="Bibliography"/>
        <w:rPr>
          <w:rFonts w:cs="Arial"/>
        </w:rPr>
      </w:pPr>
      <w:r w:rsidRPr="003C5BC1">
        <w:rPr>
          <w:rFonts w:cs="Arial"/>
        </w:rPr>
        <w:t>9.</w:t>
      </w:r>
      <w:r w:rsidRPr="003C5BC1">
        <w:rPr>
          <w:rFonts w:cs="Arial"/>
        </w:rPr>
        <w:tab/>
        <w:t xml:space="preserve">Bale, T. L. &amp; Vale, W. W. CRF and CRF Receptors: Role in Stress Responsivity and Other Behaviors. </w:t>
      </w:r>
      <w:r w:rsidRPr="003C5BC1">
        <w:rPr>
          <w:rFonts w:cs="Arial"/>
          <w:i/>
          <w:iCs/>
        </w:rPr>
        <w:t>Annu. Rev. Pharmacol. Toxicol.</w:t>
      </w:r>
      <w:r w:rsidRPr="003C5BC1">
        <w:rPr>
          <w:rFonts w:cs="Arial"/>
        </w:rPr>
        <w:t xml:space="preserve"> </w:t>
      </w:r>
      <w:r w:rsidRPr="003C5BC1">
        <w:rPr>
          <w:rFonts w:cs="Arial"/>
          <w:b/>
          <w:bCs/>
        </w:rPr>
        <w:t>44,</w:t>
      </w:r>
      <w:r w:rsidRPr="003C5BC1">
        <w:rPr>
          <w:rFonts w:cs="Arial"/>
        </w:rPr>
        <w:t xml:space="preserve"> 525–557 (2004).</w:t>
      </w:r>
    </w:p>
    <w:p w14:paraId="338C5113" w14:textId="77777777" w:rsidR="003C5BC1" w:rsidRPr="003C5BC1" w:rsidRDefault="003C5BC1" w:rsidP="003C5BC1">
      <w:pPr>
        <w:pStyle w:val="Bibliography"/>
        <w:rPr>
          <w:rFonts w:cs="Arial"/>
        </w:rPr>
      </w:pPr>
      <w:r w:rsidRPr="003C5BC1">
        <w:rPr>
          <w:rFonts w:cs="Arial"/>
        </w:rPr>
        <w:t>10.</w:t>
      </w:r>
      <w:r w:rsidRPr="003C5BC1">
        <w:rPr>
          <w:rFonts w:cs="Arial"/>
        </w:rPr>
        <w:tab/>
        <w:t xml:space="preserve">Perrin, M. </w:t>
      </w:r>
      <w:r w:rsidRPr="003C5BC1">
        <w:rPr>
          <w:rFonts w:cs="Arial"/>
          <w:i/>
          <w:iCs/>
        </w:rPr>
        <w:t>et al.</w:t>
      </w:r>
      <w:r w:rsidRPr="003C5BC1">
        <w:rPr>
          <w:rFonts w:cs="Arial"/>
        </w:rPr>
        <w:t xml:space="preserve"> Identification of a second corticotropin-releasing factor receptor gene and characterization of a cDNA expressed in heart. </w:t>
      </w:r>
      <w:r w:rsidRPr="003C5BC1">
        <w:rPr>
          <w:rFonts w:cs="Arial"/>
          <w:i/>
          <w:iCs/>
        </w:rPr>
        <w:t>Proc. Natl. Acad. Sci. U. S. A.</w:t>
      </w:r>
      <w:r w:rsidRPr="003C5BC1">
        <w:rPr>
          <w:rFonts w:cs="Arial"/>
        </w:rPr>
        <w:t xml:space="preserve"> </w:t>
      </w:r>
      <w:r w:rsidRPr="003C5BC1">
        <w:rPr>
          <w:rFonts w:cs="Arial"/>
          <w:b/>
          <w:bCs/>
        </w:rPr>
        <w:t>92,</w:t>
      </w:r>
      <w:r w:rsidRPr="003C5BC1">
        <w:rPr>
          <w:rFonts w:cs="Arial"/>
        </w:rPr>
        <w:t xml:space="preserve"> 2969–2973 (1995).</w:t>
      </w:r>
    </w:p>
    <w:p w14:paraId="290F1494" w14:textId="77777777" w:rsidR="003C5BC1" w:rsidRPr="003C5BC1" w:rsidRDefault="003C5BC1" w:rsidP="003C5BC1">
      <w:pPr>
        <w:pStyle w:val="Bibliography"/>
        <w:rPr>
          <w:rFonts w:cs="Arial"/>
        </w:rPr>
      </w:pPr>
      <w:r w:rsidRPr="003C5BC1">
        <w:rPr>
          <w:rFonts w:cs="Arial"/>
        </w:rPr>
        <w:t>11.</w:t>
      </w:r>
      <w:r w:rsidRPr="003C5BC1">
        <w:rPr>
          <w:rFonts w:cs="Arial"/>
        </w:rPr>
        <w:tab/>
        <w:t xml:space="preserve">Behan, D. P. </w:t>
      </w:r>
      <w:r w:rsidRPr="003C5BC1">
        <w:rPr>
          <w:rFonts w:cs="Arial"/>
          <w:i/>
          <w:iCs/>
        </w:rPr>
        <w:t>et al.</w:t>
      </w:r>
      <w:r w:rsidRPr="003C5BC1">
        <w:rPr>
          <w:rFonts w:cs="Arial"/>
        </w:rPr>
        <w:t xml:space="preserve"> Corticotropin Releasing Factor (CRF) Binding Protein: A Novel Regulator of CRF and Related Peptides. </w:t>
      </w:r>
      <w:r w:rsidRPr="003C5BC1">
        <w:rPr>
          <w:rFonts w:cs="Arial"/>
          <w:i/>
          <w:iCs/>
        </w:rPr>
        <w:t>Front. Neuroendocrinol.</w:t>
      </w:r>
      <w:r w:rsidRPr="003C5BC1">
        <w:rPr>
          <w:rFonts w:cs="Arial"/>
        </w:rPr>
        <w:t xml:space="preserve"> </w:t>
      </w:r>
      <w:r w:rsidRPr="003C5BC1">
        <w:rPr>
          <w:rFonts w:cs="Arial"/>
          <w:b/>
          <w:bCs/>
        </w:rPr>
        <w:t>16,</w:t>
      </w:r>
      <w:r w:rsidRPr="003C5BC1">
        <w:rPr>
          <w:rFonts w:cs="Arial"/>
        </w:rPr>
        <w:t xml:space="preserve"> 362–382 (1995).</w:t>
      </w:r>
    </w:p>
    <w:p w14:paraId="429540F7" w14:textId="77777777" w:rsidR="003C5BC1" w:rsidRPr="003C5BC1" w:rsidRDefault="003C5BC1" w:rsidP="003C5BC1">
      <w:pPr>
        <w:pStyle w:val="Bibliography"/>
        <w:rPr>
          <w:rFonts w:cs="Arial"/>
        </w:rPr>
      </w:pPr>
      <w:r w:rsidRPr="003C5BC1">
        <w:rPr>
          <w:rFonts w:cs="Arial"/>
        </w:rPr>
        <w:t>12.</w:t>
      </w:r>
      <w:r w:rsidRPr="003C5BC1">
        <w:rPr>
          <w:rFonts w:cs="Arial"/>
        </w:rPr>
        <w:tab/>
        <w:t xml:space="preserve">Seasholtz, A. F., Valverde, R. A. &amp; Denver, R. J. Corticotropin-releasing hormone-binding protein: biochemistry and function from fishes to mammals. </w:t>
      </w:r>
      <w:r w:rsidRPr="003C5BC1">
        <w:rPr>
          <w:rFonts w:cs="Arial"/>
          <w:i/>
          <w:iCs/>
        </w:rPr>
        <w:t>J. Endocrinol.</w:t>
      </w:r>
      <w:r w:rsidRPr="003C5BC1">
        <w:rPr>
          <w:rFonts w:cs="Arial"/>
        </w:rPr>
        <w:t xml:space="preserve"> </w:t>
      </w:r>
      <w:r w:rsidRPr="003C5BC1">
        <w:rPr>
          <w:rFonts w:cs="Arial"/>
          <w:b/>
          <w:bCs/>
        </w:rPr>
        <w:t>175,</w:t>
      </w:r>
      <w:r w:rsidRPr="003C5BC1">
        <w:rPr>
          <w:rFonts w:cs="Arial"/>
        </w:rPr>
        <w:t xml:space="preserve"> 89–97 (2002).</w:t>
      </w:r>
    </w:p>
    <w:p w14:paraId="72EA1D58" w14:textId="77777777" w:rsidR="003C5BC1" w:rsidRPr="003C5BC1" w:rsidRDefault="003C5BC1" w:rsidP="003C5BC1">
      <w:pPr>
        <w:pStyle w:val="Bibliography"/>
        <w:rPr>
          <w:rFonts w:cs="Arial"/>
        </w:rPr>
      </w:pPr>
      <w:r w:rsidRPr="003C5BC1">
        <w:rPr>
          <w:rFonts w:cs="Arial"/>
        </w:rPr>
        <w:t>13.</w:t>
      </w:r>
      <w:r w:rsidRPr="003C5BC1">
        <w:rPr>
          <w:rFonts w:cs="Arial"/>
        </w:rPr>
        <w:tab/>
        <w:t xml:space="preserve">Koob, G. F. &amp; Volkow, N. D. Neurocircuitry of Addiction. </w:t>
      </w:r>
      <w:r w:rsidRPr="003C5BC1">
        <w:rPr>
          <w:rFonts w:cs="Arial"/>
          <w:i/>
          <w:iCs/>
        </w:rPr>
        <w:t>Neuropsychopharmacology</w:t>
      </w:r>
      <w:r w:rsidRPr="003C5BC1">
        <w:rPr>
          <w:rFonts w:cs="Arial"/>
        </w:rPr>
        <w:t xml:space="preserve"> </w:t>
      </w:r>
      <w:r w:rsidRPr="003C5BC1">
        <w:rPr>
          <w:rFonts w:cs="Arial"/>
          <w:b/>
          <w:bCs/>
        </w:rPr>
        <w:t>35,</w:t>
      </w:r>
      <w:r w:rsidRPr="003C5BC1">
        <w:rPr>
          <w:rFonts w:cs="Arial"/>
        </w:rPr>
        <w:t xml:space="preserve"> 217–238 (2010).</w:t>
      </w:r>
    </w:p>
    <w:p w14:paraId="1A749C1A" w14:textId="77777777" w:rsidR="003C5BC1" w:rsidRPr="003C5BC1" w:rsidRDefault="003C5BC1" w:rsidP="003C5BC1">
      <w:pPr>
        <w:pStyle w:val="Bibliography"/>
        <w:rPr>
          <w:rFonts w:cs="Arial"/>
        </w:rPr>
      </w:pPr>
      <w:r w:rsidRPr="003C5BC1">
        <w:rPr>
          <w:rFonts w:cs="Arial"/>
        </w:rPr>
        <w:t>14.</w:t>
      </w:r>
      <w:r w:rsidRPr="003C5BC1">
        <w:rPr>
          <w:rFonts w:cs="Arial"/>
        </w:rPr>
        <w:tab/>
        <w:t xml:space="preserve">Heilig, M. &amp; Koob, G. F. A key role for corticotropin-releasing factor in alcohol dependence. </w:t>
      </w:r>
      <w:r w:rsidRPr="003C5BC1">
        <w:rPr>
          <w:rFonts w:cs="Arial"/>
          <w:i/>
          <w:iCs/>
        </w:rPr>
        <w:t>Trends Neurosci.</w:t>
      </w:r>
      <w:r w:rsidRPr="003C5BC1">
        <w:rPr>
          <w:rFonts w:cs="Arial"/>
        </w:rPr>
        <w:t xml:space="preserve"> </w:t>
      </w:r>
      <w:r w:rsidRPr="003C5BC1">
        <w:rPr>
          <w:rFonts w:cs="Arial"/>
          <w:b/>
          <w:bCs/>
        </w:rPr>
        <w:t>30,</w:t>
      </w:r>
      <w:r w:rsidRPr="003C5BC1">
        <w:rPr>
          <w:rFonts w:cs="Arial"/>
        </w:rPr>
        <w:t xml:space="preserve"> 399–406 (2007).</w:t>
      </w:r>
    </w:p>
    <w:p w14:paraId="069550EA" w14:textId="77777777" w:rsidR="003C5BC1" w:rsidRPr="003C5BC1" w:rsidRDefault="003C5BC1" w:rsidP="003C5BC1">
      <w:pPr>
        <w:pStyle w:val="Bibliography"/>
        <w:rPr>
          <w:rFonts w:cs="Arial"/>
        </w:rPr>
      </w:pPr>
      <w:r w:rsidRPr="003C5BC1">
        <w:rPr>
          <w:rFonts w:cs="Arial"/>
        </w:rPr>
        <w:t>15.</w:t>
      </w:r>
      <w:r w:rsidRPr="003C5BC1">
        <w:rPr>
          <w:rFonts w:cs="Arial"/>
        </w:rPr>
        <w:tab/>
        <w:t xml:space="preserve">Heilig, M., Egli, M., Crabbe, J. C. &amp; Becker, H. C. Acute withdrawal, protracted abstinence and negative affect in alcoholism: Are they linked? </w:t>
      </w:r>
      <w:r w:rsidRPr="003C5BC1">
        <w:rPr>
          <w:rFonts w:cs="Arial"/>
          <w:i/>
          <w:iCs/>
        </w:rPr>
        <w:t>Addict. Biol.</w:t>
      </w:r>
      <w:r w:rsidRPr="003C5BC1">
        <w:rPr>
          <w:rFonts w:cs="Arial"/>
        </w:rPr>
        <w:t xml:space="preserve"> </w:t>
      </w:r>
      <w:r w:rsidRPr="003C5BC1">
        <w:rPr>
          <w:rFonts w:cs="Arial"/>
          <w:b/>
          <w:bCs/>
        </w:rPr>
        <w:t>15,</w:t>
      </w:r>
      <w:r w:rsidRPr="003C5BC1">
        <w:rPr>
          <w:rFonts w:cs="Arial"/>
        </w:rPr>
        <w:t xml:space="preserve"> 169–184 (2010).</w:t>
      </w:r>
    </w:p>
    <w:p w14:paraId="294DCEB7" w14:textId="77777777" w:rsidR="003C5BC1" w:rsidRPr="003C5BC1" w:rsidRDefault="003C5BC1" w:rsidP="003C5BC1">
      <w:pPr>
        <w:pStyle w:val="Bibliography"/>
        <w:rPr>
          <w:rFonts w:cs="Arial"/>
        </w:rPr>
      </w:pPr>
      <w:r w:rsidRPr="003C5BC1">
        <w:rPr>
          <w:rFonts w:cs="Arial"/>
        </w:rPr>
        <w:t>16.</w:t>
      </w:r>
      <w:r w:rsidRPr="003C5BC1">
        <w:rPr>
          <w:rFonts w:cs="Arial"/>
        </w:rPr>
        <w:tab/>
        <w:t xml:space="preserve">Heilig, M., Goldman, D., Berrettini, W. &amp; O’Brien, C. P. Pharmacogenetic approaches to the treatment of alcohol addiction. </w:t>
      </w:r>
      <w:r w:rsidRPr="003C5BC1">
        <w:rPr>
          <w:rFonts w:cs="Arial"/>
          <w:i/>
          <w:iCs/>
        </w:rPr>
        <w:t>Nat. Rev. Neurosci.</w:t>
      </w:r>
      <w:r w:rsidRPr="003C5BC1">
        <w:rPr>
          <w:rFonts w:cs="Arial"/>
        </w:rPr>
        <w:t xml:space="preserve"> </w:t>
      </w:r>
      <w:r w:rsidRPr="003C5BC1">
        <w:rPr>
          <w:rFonts w:cs="Arial"/>
          <w:b/>
          <w:bCs/>
        </w:rPr>
        <w:t>12,</w:t>
      </w:r>
      <w:r w:rsidRPr="003C5BC1">
        <w:rPr>
          <w:rFonts w:cs="Arial"/>
        </w:rPr>
        <w:t xml:space="preserve"> 670–684 (2011).</w:t>
      </w:r>
    </w:p>
    <w:p w14:paraId="290014AE" w14:textId="77777777" w:rsidR="003C5BC1" w:rsidRPr="003C5BC1" w:rsidRDefault="003C5BC1" w:rsidP="003C5BC1">
      <w:pPr>
        <w:pStyle w:val="Bibliography"/>
        <w:rPr>
          <w:rFonts w:cs="Arial"/>
        </w:rPr>
      </w:pPr>
      <w:r w:rsidRPr="003C5BC1">
        <w:rPr>
          <w:rFonts w:cs="Arial"/>
        </w:rPr>
        <w:t>17.</w:t>
      </w:r>
      <w:r w:rsidRPr="003C5BC1">
        <w:rPr>
          <w:rFonts w:cs="Arial"/>
        </w:rPr>
        <w:tab/>
        <w:t xml:space="preserve">Koob, G. F. &amp; Zorrilla, E. P. Neurobiological mechanisms of addiction: Focus on corticotropin-releasing factor. </w:t>
      </w:r>
      <w:r w:rsidRPr="003C5BC1">
        <w:rPr>
          <w:rFonts w:cs="Arial"/>
          <w:i/>
          <w:iCs/>
        </w:rPr>
        <w:t>Curr. Opin. Investig. Drugs Lond. Engl. 2000</w:t>
      </w:r>
      <w:r w:rsidRPr="003C5BC1">
        <w:rPr>
          <w:rFonts w:cs="Arial"/>
        </w:rPr>
        <w:t xml:space="preserve"> </w:t>
      </w:r>
      <w:r w:rsidRPr="003C5BC1">
        <w:rPr>
          <w:rFonts w:cs="Arial"/>
          <w:b/>
          <w:bCs/>
        </w:rPr>
        <w:t>11,</w:t>
      </w:r>
      <w:r w:rsidRPr="003C5BC1">
        <w:rPr>
          <w:rFonts w:cs="Arial"/>
        </w:rPr>
        <w:t xml:space="preserve"> 63 (2010).</w:t>
      </w:r>
    </w:p>
    <w:p w14:paraId="032614A8" w14:textId="77777777" w:rsidR="003C5BC1" w:rsidRPr="003C5BC1" w:rsidRDefault="003C5BC1" w:rsidP="003C5BC1">
      <w:pPr>
        <w:pStyle w:val="Bibliography"/>
        <w:rPr>
          <w:rFonts w:cs="Arial"/>
        </w:rPr>
      </w:pPr>
      <w:r w:rsidRPr="003C5BC1">
        <w:rPr>
          <w:rFonts w:cs="Arial"/>
        </w:rPr>
        <w:t>18.</w:t>
      </w:r>
      <w:r w:rsidRPr="003C5BC1">
        <w:rPr>
          <w:rFonts w:cs="Arial"/>
        </w:rPr>
        <w:tab/>
        <w:t xml:space="preserve">Koob, G. F. &amp; Zorrilla, E. P. Update on Corticotropin-Releasing Factor Pharmacotherapy for Psychiatric Disorders: A Revisionist View. </w:t>
      </w:r>
      <w:r w:rsidRPr="003C5BC1">
        <w:rPr>
          <w:rFonts w:cs="Arial"/>
          <w:i/>
          <w:iCs/>
        </w:rPr>
        <w:t>Neuropsychopharmacology</w:t>
      </w:r>
      <w:r w:rsidRPr="003C5BC1">
        <w:rPr>
          <w:rFonts w:cs="Arial"/>
        </w:rPr>
        <w:t xml:space="preserve"> </w:t>
      </w:r>
      <w:r w:rsidRPr="003C5BC1">
        <w:rPr>
          <w:rFonts w:cs="Arial"/>
          <w:b/>
          <w:bCs/>
        </w:rPr>
        <w:t>37,</w:t>
      </w:r>
      <w:r w:rsidRPr="003C5BC1">
        <w:rPr>
          <w:rFonts w:cs="Arial"/>
        </w:rPr>
        <w:t xml:space="preserve"> 308–309 (2012).</w:t>
      </w:r>
    </w:p>
    <w:p w14:paraId="66F32268" w14:textId="77777777" w:rsidR="003C5BC1" w:rsidRPr="003C5BC1" w:rsidRDefault="003C5BC1" w:rsidP="003C5BC1">
      <w:pPr>
        <w:pStyle w:val="Bibliography"/>
        <w:rPr>
          <w:rFonts w:cs="Arial"/>
        </w:rPr>
      </w:pPr>
      <w:r w:rsidRPr="003C5BC1">
        <w:rPr>
          <w:rFonts w:cs="Arial"/>
        </w:rPr>
        <w:t>19.</w:t>
      </w:r>
      <w:r w:rsidRPr="003C5BC1">
        <w:rPr>
          <w:rFonts w:cs="Arial"/>
        </w:rPr>
        <w:tab/>
        <w:t xml:space="preserve">Breese, G. R., Sinha, R. &amp; Heilig, M. Chronic alcohol neuroadaptation and stress contribute to susceptibility for alcohol craving and relapse. </w:t>
      </w:r>
      <w:r w:rsidRPr="003C5BC1">
        <w:rPr>
          <w:rFonts w:cs="Arial"/>
          <w:i/>
          <w:iCs/>
        </w:rPr>
        <w:t>Pharmacol. Ther.</w:t>
      </w:r>
      <w:r w:rsidRPr="003C5BC1">
        <w:rPr>
          <w:rFonts w:cs="Arial"/>
        </w:rPr>
        <w:t xml:space="preserve"> </w:t>
      </w:r>
      <w:r w:rsidRPr="003C5BC1">
        <w:rPr>
          <w:rFonts w:cs="Arial"/>
          <w:b/>
          <w:bCs/>
        </w:rPr>
        <w:t>129,</w:t>
      </w:r>
      <w:r w:rsidRPr="003C5BC1">
        <w:rPr>
          <w:rFonts w:cs="Arial"/>
        </w:rPr>
        <w:t xml:space="preserve"> 149–171 (2011).</w:t>
      </w:r>
    </w:p>
    <w:p w14:paraId="187BE486" w14:textId="77777777" w:rsidR="003C5BC1" w:rsidRPr="003C5BC1" w:rsidRDefault="003C5BC1" w:rsidP="003C5BC1">
      <w:pPr>
        <w:pStyle w:val="Bibliography"/>
        <w:rPr>
          <w:rFonts w:cs="Arial"/>
        </w:rPr>
      </w:pPr>
      <w:r w:rsidRPr="003C5BC1">
        <w:rPr>
          <w:rFonts w:cs="Arial"/>
        </w:rPr>
        <w:t>20.</w:t>
      </w:r>
      <w:r w:rsidRPr="003C5BC1">
        <w:rPr>
          <w:rFonts w:cs="Arial"/>
        </w:rPr>
        <w:tab/>
        <w:t xml:space="preserve">Logrip, M. L., Koob, G. F. &amp; Zorrilla, E. P. Role of Corticotropin-Releasing Factor in Drug Addiction: Potential for Pharmacological Intervention. </w:t>
      </w:r>
      <w:r w:rsidRPr="003C5BC1">
        <w:rPr>
          <w:rFonts w:cs="Arial"/>
          <w:i/>
          <w:iCs/>
        </w:rPr>
        <w:t>CNS Drugs</w:t>
      </w:r>
      <w:r w:rsidRPr="003C5BC1">
        <w:rPr>
          <w:rFonts w:cs="Arial"/>
        </w:rPr>
        <w:t xml:space="preserve"> </w:t>
      </w:r>
      <w:r w:rsidRPr="003C5BC1">
        <w:rPr>
          <w:rFonts w:cs="Arial"/>
          <w:b/>
          <w:bCs/>
        </w:rPr>
        <w:t>25,</w:t>
      </w:r>
      <w:r w:rsidRPr="003C5BC1">
        <w:rPr>
          <w:rFonts w:cs="Arial"/>
        </w:rPr>
        <w:t xml:space="preserve"> 271–287 (2011).</w:t>
      </w:r>
    </w:p>
    <w:p w14:paraId="63FAB302" w14:textId="77777777" w:rsidR="003C5BC1" w:rsidRPr="003C5BC1" w:rsidRDefault="003C5BC1" w:rsidP="003C5BC1">
      <w:pPr>
        <w:pStyle w:val="Bibliography"/>
        <w:rPr>
          <w:rFonts w:cs="Arial"/>
        </w:rPr>
      </w:pPr>
      <w:r w:rsidRPr="003C5BC1">
        <w:rPr>
          <w:rFonts w:cs="Arial"/>
        </w:rPr>
        <w:t>21.</w:t>
      </w:r>
      <w:r w:rsidRPr="003C5BC1">
        <w:rPr>
          <w:rFonts w:cs="Arial"/>
        </w:rPr>
        <w:tab/>
        <w:t xml:space="preserve">Sparta, D. R. </w:t>
      </w:r>
      <w:r w:rsidRPr="003C5BC1">
        <w:rPr>
          <w:rFonts w:cs="Arial"/>
          <w:i/>
          <w:iCs/>
        </w:rPr>
        <w:t>et al.</w:t>
      </w:r>
      <w:r w:rsidRPr="003C5BC1">
        <w:rPr>
          <w:rFonts w:cs="Arial"/>
        </w:rPr>
        <w:t xml:space="preserve"> Blockade of the </w:t>
      </w:r>
      <w:r w:rsidRPr="006C3B70">
        <w:rPr>
          <w:rFonts w:cs="Arial"/>
          <w:noProof/>
        </w:rPr>
        <w:t>Corticotropin Releasing</w:t>
      </w:r>
      <w:r w:rsidRPr="003C5BC1">
        <w:rPr>
          <w:rFonts w:cs="Arial"/>
        </w:rPr>
        <w:t xml:space="preserve"> Factor Type 1 Receptor Attenuates Elevated Ethanol Drinking Associated With Drinking in the Dark Procedures. </w:t>
      </w:r>
      <w:r w:rsidRPr="003C5BC1">
        <w:rPr>
          <w:rFonts w:cs="Arial"/>
          <w:i/>
          <w:iCs/>
        </w:rPr>
        <w:t>Alcohol. Clin. Exp. Res.</w:t>
      </w:r>
      <w:r w:rsidRPr="003C5BC1">
        <w:rPr>
          <w:rFonts w:cs="Arial"/>
        </w:rPr>
        <w:t xml:space="preserve"> </w:t>
      </w:r>
      <w:r w:rsidRPr="003C5BC1">
        <w:rPr>
          <w:rFonts w:cs="Arial"/>
          <w:b/>
          <w:bCs/>
        </w:rPr>
        <w:t>32,</w:t>
      </w:r>
      <w:r w:rsidRPr="003C5BC1">
        <w:rPr>
          <w:rFonts w:cs="Arial"/>
        </w:rPr>
        <w:t xml:space="preserve"> 259–265 (2008).</w:t>
      </w:r>
    </w:p>
    <w:p w14:paraId="23B234C3" w14:textId="77777777" w:rsidR="003C5BC1" w:rsidRPr="003C5BC1" w:rsidRDefault="003C5BC1" w:rsidP="003C5BC1">
      <w:pPr>
        <w:pStyle w:val="Bibliography"/>
        <w:rPr>
          <w:rFonts w:cs="Arial"/>
        </w:rPr>
      </w:pPr>
      <w:r w:rsidRPr="003C5BC1">
        <w:rPr>
          <w:rFonts w:cs="Arial"/>
        </w:rPr>
        <w:t>22.</w:t>
      </w:r>
      <w:r w:rsidRPr="003C5BC1">
        <w:rPr>
          <w:rFonts w:cs="Arial"/>
        </w:rPr>
        <w:tab/>
        <w:t xml:space="preserve">Lê, A. D. </w:t>
      </w:r>
      <w:r w:rsidRPr="003C5BC1">
        <w:rPr>
          <w:rFonts w:cs="Arial"/>
          <w:i/>
          <w:iCs/>
        </w:rPr>
        <w:t>et al.</w:t>
      </w:r>
      <w:r w:rsidRPr="003C5BC1">
        <w:rPr>
          <w:rFonts w:cs="Arial"/>
        </w:rPr>
        <w:t xml:space="preserve"> The role of </w:t>
      </w:r>
      <w:r w:rsidRPr="006C3B70">
        <w:rPr>
          <w:rFonts w:cs="Arial"/>
          <w:noProof/>
        </w:rPr>
        <w:t>corticotrophin-releasing</w:t>
      </w:r>
      <w:r w:rsidRPr="003C5BC1">
        <w:rPr>
          <w:rFonts w:cs="Arial"/>
        </w:rPr>
        <w:t xml:space="preserve"> factor in stress-induced relapse to alcohol-seeking behavior in rats. </w:t>
      </w:r>
      <w:r w:rsidRPr="003C5BC1">
        <w:rPr>
          <w:rFonts w:cs="Arial"/>
          <w:i/>
          <w:iCs/>
        </w:rPr>
        <w:t>Psychopharmacology (Berl.)</w:t>
      </w:r>
      <w:r w:rsidRPr="003C5BC1">
        <w:rPr>
          <w:rFonts w:cs="Arial"/>
        </w:rPr>
        <w:t xml:space="preserve"> </w:t>
      </w:r>
      <w:r w:rsidRPr="003C5BC1">
        <w:rPr>
          <w:rFonts w:cs="Arial"/>
          <w:b/>
          <w:bCs/>
        </w:rPr>
        <w:t>150,</w:t>
      </w:r>
      <w:r w:rsidRPr="003C5BC1">
        <w:rPr>
          <w:rFonts w:cs="Arial"/>
        </w:rPr>
        <w:t xml:space="preserve"> 317–324 (2000).</w:t>
      </w:r>
    </w:p>
    <w:p w14:paraId="069ED8F0" w14:textId="77777777" w:rsidR="003C5BC1" w:rsidRPr="003C5BC1" w:rsidRDefault="003C5BC1" w:rsidP="003C5BC1">
      <w:pPr>
        <w:pStyle w:val="Bibliography"/>
        <w:rPr>
          <w:rFonts w:cs="Arial"/>
        </w:rPr>
      </w:pPr>
      <w:r w:rsidRPr="003C5BC1">
        <w:rPr>
          <w:rFonts w:cs="Arial"/>
        </w:rPr>
        <w:t>23.</w:t>
      </w:r>
      <w:r w:rsidRPr="003C5BC1">
        <w:rPr>
          <w:rFonts w:cs="Arial"/>
        </w:rPr>
        <w:tab/>
        <w:t xml:space="preserve">Stewart, J. Pathways to relapse: the neurobiology of drug- and stress-induced relapse to drug-taking. </w:t>
      </w:r>
      <w:r w:rsidRPr="003C5BC1">
        <w:rPr>
          <w:rFonts w:cs="Arial"/>
          <w:i/>
          <w:iCs/>
        </w:rPr>
        <w:t>J. Psychiatry Neurosci.</w:t>
      </w:r>
      <w:r w:rsidRPr="003C5BC1">
        <w:rPr>
          <w:rFonts w:cs="Arial"/>
        </w:rPr>
        <w:t xml:space="preserve"> </w:t>
      </w:r>
      <w:r w:rsidRPr="003C5BC1">
        <w:rPr>
          <w:rFonts w:cs="Arial"/>
          <w:b/>
          <w:bCs/>
        </w:rPr>
        <w:t>25,</w:t>
      </w:r>
      <w:r w:rsidRPr="003C5BC1">
        <w:rPr>
          <w:rFonts w:cs="Arial"/>
        </w:rPr>
        <w:t xml:space="preserve"> 125–136 (2000).</w:t>
      </w:r>
    </w:p>
    <w:p w14:paraId="16F5163A" w14:textId="77777777" w:rsidR="003C5BC1" w:rsidRPr="003C5BC1" w:rsidRDefault="003C5BC1" w:rsidP="003C5BC1">
      <w:pPr>
        <w:pStyle w:val="Bibliography"/>
        <w:rPr>
          <w:rFonts w:cs="Arial"/>
        </w:rPr>
      </w:pPr>
      <w:r w:rsidRPr="003C5BC1">
        <w:rPr>
          <w:rFonts w:cs="Arial"/>
        </w:rPr>
        <w:t>24.</w:t>
      </w:r>
      <w:r w:rsidRPr="003C5BC1">
        <w:rPr>
          <w:rFonts w:cs="Arial"/>
        </w:rPr>
        <w:tab/>
        <w:t xml:space="preserve">Lowery, E. G. </w:t>
      </w:r>
      <w:r w:rsidRPr="003C5BC1">
        <w:rPr>
          <w:rFonts w:cs="Arial"/>
          <w:i/>
          <w:iCs/>
        </w:rPr>
        <w:t>et al.</w:t>
      </w:r>
      <w:r w:rsidRPr="003C5BC1">
        <w:rPr>
          <w:rFonts w:cs="Arial"/>
        </w:rPr>
        <w:t xml:space="preserve"> CRF-1 Antagonist and CRF-2 Agonist Decrease Binge-Like Ethanol Drinking in C57BL/6J Mice Independent of the HPA Axis. </w:t>
      </w:r>
      <w:r w:rsidRPr="003C5BC1">
        <w:rPr>
          <w:rFonts w:cs="Arial"/>
          <w:i/>
          <w:iCs/>
        </w:rPr>
        <w:t>Neuropsychopharmacology</w:t>
      </w:r>
      <w:r w:rsidRPr="003C5BC1">
        <w:rPr>
          <w:rFonts w:cs="Arial"/>
        </w:rPr>
        <w:t xml:space="preserve"> </w:t>
      </w:r>
      <w:r w:rsidRPr="003C5BC1">
        <w:rPr>
          <w:rFonts w:cs="Arial"/>
          <w:b/>
          <w:bCs/>
        </w:rPr>
        <w:t>35,</w:t>
      </w:r>
      <w:r w:rsidRPr="003C5BC1">
        <w:rPr>
          <w:rFonts w:cs="Arial"/>
        </w:rPr>
        <w:t xml:space="preserve"> 1241–1252 (2010).</w:t>
      </w:r>
    </w:p>
    <w:p w14:paraId="53627AE6" w14:textId="77777777" w:rsidR="003C5BC1" w:rsidRPr="003C5BC1" w:rsidRDefault="003C5BC1" w:rsidP="003C5BC1">
      <w:pPr>
        <w:pStyle w:val="Bibliography"/>
        <w:rPr>
          <w:rFonts w:cs="Arial"/>
        </w:rPr>
      </w:pPr>
      <w:r w:rsidRPr="003C5BC1">
        <w:rPr>
          <w:rFonts w:cs="Arial"/>
        </w:rPr>
        <w:t>25.</w:t>
      </w:r>
      <w:r w:rsidRPr="003C5BC1">
        <w:rPr>
          <w:rFonts w:cs="Arial"/>
        </w:rPr>
        <w:tab/>
        <w:t xml:space="preserve">Cippitelli, A. </w:t>
      </w:r>
      <w:r w:rsidRPr="003C5BC1">
        <w:rPr>
          <w:rFonts w:cs="Arial"/>
          <w:i/>
          <w:iCs/>
        </w:rPr>
        <w:t>et al.</w:t>
      </w:r>
      <w:r w:rsidRPr="003C5BC1">
        <w:rPr>
          <w:rFonts w:cs="Arial"/>
        </w:rPr>
        <w:t xml:space="preserve"> Pharmacological blockade of corticotropin-releasing hormone receptor 1 (CRH1R) reduces voluntary consumption of high alcohol concentrations in non-dependent Wistar rats. </w:t>
      </w:r>
      <w:r w:rsidRPr="003C5BC1">
        <w:rPr>
          <w:rFonts w:cs="Arial"/>
          <w:i/>
          <w:iCs/>
        </w:rPr>
        <w:t>Pharmacol. Biochem. Behav.</w:t>
      </w:r>
      <w:r w:rsidRPr="003C5BC1">
        <w:rPr>
          <w:rFonts w:cs="Arial"/>
        </w:rPr>
        <w:t xml:space="preserve"> </w:t>
      </w:r>
      <w:r w:rsidRPr="003C5BC1">
        <w:rPr>
          <w:rFonts w:cs="Arial"/>
          <w:b/>
          <w:bCs/>
        </w:rPr>
        <w:t>100,</w:t>
      </w:r>
      <w:r w:rsidRPr="003C5BC1">
        <w:rPr>
          <w:rFonts w:cs="Arial"/>
        </w:rPr>
        <w:t xml:space="preserve"> 522–529 (2012).</w:t>
      </w:r>
    </w:p>
    <w:p w14:paraId="04119C81" w14:textId="77777777" w:rsidR="003C5BC1" w:rsidRPr="003C5BC1" w:rsidRDefault="003C5BC1" w:rsidP="003C5BC1">
      <w:pPr>
        <w:pStyle w:val="Bibliography"/>
        <w:rPr>
          <w:rFonts w:cs="Arial"/>
        </w:rPr>
      </w:pPr>
      <w:r w:rsidRPr="003C5BC1">
        <w:rPr>
          <w:rFonts w:cs="Arial"/>
        </w:rPr>
        <w:t>26.</w:t>
      </w:r>
      <w:r w:rsidRPr="003C5BC1">
        <w:rPr>
          <w:rFonts w:cs="Arial"/>
        </w:rPr>
        <w:tab/>
        <w:t xml:space="preserve">Simms, J. A., Nielsen, C. K., Li, R. &amp; Bartlett, S. E. Intermittent access ethanol consumption dysregulates CRF function in the hypothalamus and is attenuated by the CRF-R1 antagonist, CP-376395: Intermittent ethanol and CRF. </w:t>
      </w:r>
      <w:r w:rsidRPr="003C5BC1">
        <w:rPr>
          <w:rFonts w:cs="Arial"/>
          <w:i/>
          <w:iCs/>
        </w:rPr>
        <w:t>Addict. Biol.</w:t>
      </w:r>
      <w:r w:rsidRPr="003C5BC1">
        <w:rPr>
          <w:rFonts w:cs="Arial"/>
        </w:rPr>
        <w:t xml:space="preserve"> </w:t>
      </w:r>
      <w:r w:rsidRPr="003C5BC1">
        <w:rPr>
          <w:rFonts w:cs="Arial"/>
          <w:b/>
          <w:bCs/>
        </w:rPr>
        <w:t>19,</w:t>
      </w:r>
      <w:r w:rsidRPr="003C5BC1">
        <w:rPr>
          <w:rFonts w:cs="Arial"/>
        </w:rPr>
        <w:t xml:space="preserve"> 606–611 (2013).</w:t>
      </w:r>
    </w:p>
    <w:p w14:paraId="32ADB743" w14:textId="77777777" w:rsidR="003C5BC1" w:rsidRPr="003C5BC1" w:rsidRDefault="003C5BC1" w:rsidP="003C5BC1">
      <w:pPr>
        <w:pStyle w:val="Bibliography"/>
        <w:rPr>
          <w:rFonts w:cs="Arial"/>
        </w:rPr>
      </w:pPr>
      <w:r w:rsidRPr="003C5BC1">
        <w:rPr>
          <w:rFonts w:cs="Arial"/>
        </w:rPr>
        <w:t>27.</w:t>
      </w:r>
      <w:r w:rsidRPr="003C5BC1">
        <w:rPr>
          <w:rFonts w:cs="Arial"/>
        </w:rPr>
        <w:tab/>
        <w:t xml:space="preserve">Gilpin, N. W., Herman, M. A. &amp; Roberto, M. The Central Amygdala as an Integrative Hub for Anxiety and Alcohol Use Disorders. </w:t>
      </w:r>
      <w:r w:rsidRPr="003C5BC1">
        <w:rPr>
          <w:rFonts w:cs="Arial"/>
          <w:i/>
          <w:iCs/>
        </w:rPr>
        <w:t>Biol. Psychiatry</w:t>
      </w:r>
      <w:r w:rsidRPr="003C5BC1">
        <w:rPr>
          <w:rFonts w:cs="Arial"/>
        </w:rPr>
        <w:t xml:space="preserve"> </w:t>
      </w:r>
      <w:r w:rsidRPr="003C5BC1">
        <w:rPr>
          <w:rFonts w:cs="Arial"/>
          <w:b/>
          <w:bCs/>
        </w:rPr>
        <w:t>77,</w:t>
      </w:r>
      <w:r w:rsidRPr="003C5BC1">
        <w:rPr>
          <w:rFonts w:cs="Arial"/>
        </w:rPr>
        <w:t xml:space="preserve"> 859–869 (2015).</w:t>
      </w:r>
    </w:p>
    <w:p w14:paraId="4D5C5A3C" w14:textId="77777777" w:rsidR="003C5BC1" w:rsidRPr="003C5BC1" w:rsidRDefault="003C5BC1" w:rsidP="003C5BC1">
      <w:pPr>
        <w:pStyle w:val="Bibliography"/>
        <w:rPr>
          <w:rFonts w:cs="Arial"/>
        </w:rPr>
      </w:pPr>
      <w:r w:rsidRPr="003C5BC1">
        <w:rPr>
          <w:rFonts w:cs="Arial"/>
        </w:rPr>
        <w:t>28.</w:t>
      </w:r>
      <w:r w:rsidRPr="003C5BC1">
        <w:rPr>
          <w:rFonts w:cs="Arial"/>
        </w:rPr>
        <w:tab/>
        <w:t xml:space="preserve">Lowery-Gionta, E. G. </w:t>
      </w:r>
      <w:r w:rsidRPr="003C5BC1">
        <w:rPr>
          <w:rFonts w:cs="Arial"/>
          <w:i/>
          <w:iCs/>
        </w:rPr>
        <w:t>et al.</w:t>
      </w:r>
      <w:r w:rsidRPr="003C5BC1">
        <w:rPr>
          <w:rFonts w:cs="Arial"/>
        </w:rPr>
        <w:t xml:space="preserve"> Corticotropin Releasing Factor Signaling in the Central Amygdala is Recruited during Binge-Like Ethanol Consumption in C57BL/6J Mice. </w:t>
      </w:r>
      <w:r w:rsidRPr="003C5BC1">
        <w:rPr>
          <w:rFonts w:cs="Arial"/>
          <w:i/>
          <w:iCs/>
        </w:rPr>
        <w:t>J. Neurosci.</w:t>
      </w:r>
      <w:r w:rsidRPr="003C5BC1">
        <w:rPr>
          <w:rFonts w:cs="Arial"/>
        </w:rPr>
        <w:t xml:space="preserve"> </w:t>
      </w:r>
      <w:r w:rsidRPr="003C5BC1">
        <w:rPr>
          <w:rFonts w:cs="Arial"/>
          <w:b/>
          <w:bCs/>
        </w:rPr>
        <w:t>32,</w:t>
      </w:r>
      <w:r w:rsidRPr="003C5BC1">
        <w:rPr>
          <w:rFonts w:cs="Arial"/>
        </w:rPr>
        <w:t xml:space="preserve"> 3405–3413 (2012).</w:t>
      </w:r>
    </w:p>
    <w:p w14:paraId="6AFE81EA" w14:textId="77777777" w:rsidR="003C5BC1" w:rsidRPr="003C5BC1" w:rsidRDefault="003C5BC1" w:rsidP="003C5BC1">
      <w:pPr>
        <w:pStyle w:val="Bibliography"/>
        <w:rPr>
          <w:rFonts w:cs="Arial"/>
        </w:rPr>
      </w:pPr>
      <w:r w:rsidRPr="003C5BC1">
        <w:rPr>
          <w:rFonts w:cs="Arial"/>
        </w:rPr>
        <w:t>29.</w:t>
      </w:r>
      <w:r w:rsidRPr="003C5BC1">
        <w:rPr>
          <w:rFonts w:cs="Arial"/>
        </w:rPr>
        <w:tab/>
        <w:t xml:space="preserve">Roberto, M. </w:t>
      </w:r>
      <w:r w:rsidRPr="003C5BC1">
        <w:rPr>
          <w:rFonts w:cs="Arial"/>
          <w:i/>
          <w:iCs/>
        </w:rPr>
        <w:t>et al.</w:t>
      </w:r>
      <w:r w:rsidRPr="003C5BC1">
        <w:rPr>
          <w:rFonts w:cs="Arial"/>
        </w:rPr>
        <w:t xml:space="preserve"> Cellular and Behavioral Interactions of Gabapentin with Alcohol Dependence. </w:t>
      </w:r>
      <w:r w:rsidRPr="003C5BC1">
        <w:rPr>
          <w:rFonts w:cs="Arial"/>
          <w:i/>
          <w:iCs/>
        </w:rPr>
        <w:t>J. Neurosci.</w:t>
      </w:r>
      <w:r w:rsidRPr="003C5BC1">
        <w:rPr>
          <w:rFonts w:cs="Arial"/>
        </w:rPr>
        <w:t xml:space="preserve"> </w:t>
      </w:r>
      <w:r w:rsidRPr="003C5BC1">
        <w:rPr>
          <w:rFonts w:cs="Arial"/>
          <w:b/>
          <w:bCs/>
        </w:rPr>
        <w:t>28,</w:t>
      </w:r>
      <w:r w:rsidRPr="003C5BC1">
        <w:rPr>
          <w:rFonts w:cs="Arial"/>
        </w:rPr>
        <w:t xml:space="preserve"> 5762–5771 (2008).</w:t>
      </w:r>
    </w:p>
    <w:p w14:paraId="40CAF135" w14:textId="77777777" w:rsidR="003C5BC1" w:rsidRPr="003C5BC1" w:rsidRDefault="003C5BC1" w:rsidP="003C5BC1">
      <w:pPr>
        <w:pStyle w:val="Bibliography"/>
        <w:rPr>
          <w:rFonts w:cs="Arial"/>
        </w:rPr>
      </w:pPr>
      <w:r w:rsidRPr="003C5BC1">
        <w:rPr>
          <w:rFonts w:cs="Arial"/>
        </w:rPr>
        <w:t>30.</w:t>
      </w:r>
      <w:r w:rsidRPr="003C5BC1">
        <w:rPr>
          <w:rFonts w:cs="Arial"/>
        </w:rPr>
        <w:tab/>
        <w:t xml:space="preserve">Funk, C. K., O’Dell, L. E., Crawford, E. F. &amp; Koob, G. F. Corticotropin-Releasing Factor within the Central Nucleus of the Amygdala Mediates Enhanced Ethanol Self-Administration in Withdrawn, Ethanol-Dependent Rats. </w:t>
      </w:r>
      <w:r w:rsidRPr="003C5BC1">
        <w:rPr>
          <w:rFonts w:cs="Arial"/>
          <w:i/>
          <w:iCs/>
        </w:rPr>
        <w:t>J. Neurosci.</w:t>
      </w:r>
      <w:r w:rsidRPr="003C5BC1">
        <w:rPr>
          <w:rFonts w:cs="Arial"/>
        </w:rPr>
        <w:t xml:space="preserve"> </w:t>
      </w:r>
      <w:r w:rsidRPr="003C5BC1">
        <w:rPr>
          <w:rFonts w:cs="Arial"/>
          <w:b/>
          <w:bCs/>
        </w:rPr>
        <w:t>26,</w:t>
      </w:r>
      <w:r w:rsidRPr="003C5BC1">
        <w:rPr>
          <w:rFonts w:cs="Arial"/>
        </w:rPr>
        <w:t xml:space="preserve"> 11324–11332 (2006).</w:t>
      </w:r>
    </w:p>
    <w:p w14:paraId="44945A31" w14:textId="77777777" w:rsidR="003C5BC1" w:rsidRPr="003C5BC1" w:rsidRDefault="003C5BC1" w:rsidP="003C5BC1">
      <w:pPr>
        <w:pStyle w:val="Bibliography"/>
        <w:rPr>
          <w:rFonts w:cs="Arial"/>
        </w:rPr>
      </w:pPr>
      <w:r w:rsidRPr="003C5BC1">
        <w:rPr>
          <w:rFonts w:cs="Arial"/>
        </w:rPr>
        <w:t>31.</w:t>
      </w:r>
      <w:r w:rsidRPr="003C5BC1">
        <w:rPr>
          <w:rFonts w:cs="Arial"/>
        </w:rPr>
        <w:tab/>
        <w:t xml:space="preserve">Roberto, M. </w:t>
      </w:r>
      <w:r w:rsidRPr="003C5BC1">
        <w:rPr>
          <w:rFonts w:cs="Arial"/>
          <w:i/>
          <w:iCs/>
        </w:rPr>
        <w:t>et al.</w:t>
      </w:r>
      <w:r w:rsidRPr="003C5BC1">
        <w:rPr>
          <w:rFonts w:cs="Arial"/>
        </w:rPr>
        <w:t xml:space="preserve"> Corticotropin Releasing Factor–Induced Amygdala Gamma-Aminobutyric Acid Release Plays a Key Role in Alcohol Dependence. </w:t>
      </w:r>
      <w:r w:rsidRPr="003C5BC1">
        <w:rPr>
          <w:rFonts w:cs="Arial"/>
          <w:i/>
          <w:iCs/>
        </w:rPr>
        <w:t>Biol. Psychiatry</w:t>
      </w:r>
      <w:r w:rsidRPr="003C5BC1">
        <w:rPr>
          <w:rFonts w:cs="Arial"/>
        </w:rPr>
        <w:t xml:space="preserve"> </w:t>
      </w:r>
      <w:r w:rsidRPr="003C5BC1">
        <w:rPr>
          <w:rFonts w:cs="Arial"/>
          <w:b/>
          <w:bCs/>
        </w:rPr>
        <w:t>67,</w:t>
      </w:r>
      <w:r w:rsidRPr="003C5BC1">
        <w:rPr>
          <w:rFonts w:cs="Arial"/>
        </w:rPr>
        <w:t xml:space="preserve"> 831–839 (2010).</w:t>
      </w:r>
    </w:p>
    <w:p w14:paraId="0A54DEC6" w14:textId="77777777" w:rsidR="003C5BC1" w:rsidRPr="003C5BC1" w:rsidRDefault="003C5BC1" w:rsidP="003C5BC1">
      <w:pPr>
        <w:pStyle w:val="Bibliography"/>
        <w:rPr>
          <w:rFonts w:cs="Arial"/>
        </w:rPr>
      </w:pPr>
      <w:r w:rsidRPr="003C5BC1">
        <w:rPr>
          <w:rFonts w:cs="Arial"/>
        </w:rPr>
        <w:t>32.</w:t>
      </w:r>
      <w:r w:rsidRPr="003C5BC1">
        <w:rPr>
          <w:rFonts w:cs="Arial"/>
        </w:rPr>
        <w:tab/>
        <w:t xml:space="preserve">Pich, E. M. </w:t>
      </w:r>
      <w:r w:rsidRPr="003C5BC1">
        <w:rPr>
          <w:rFonts w:cs="Arial"/>
          <w:i/>
          <w:iCs/>
        </w:rPr>
        <w:t>et al.</w:t>
      </w:r>
      <w:r w:rsidRPr="003C5BC1">
        <w:rPr>
          <w:rFonts w:cs="Arial"/>
        </w:rPr>
        <w:t xml:space="preserve"> Increase of extracellular corticotropin-releasing factor-like immunoreactivity levels in the amygdala of awake rats during restraint stress and ethanol withdrawal as measured by microdialysis. </w:t>
      </w:r>
      <w:r w:rsidRPr="003C5BC1">
        <w:rPr>
          <w:rFonts w:cs="Arial"/>
          <w:i/>
          <w:iCs/>
        </w:rPr>
        <w:t>J. Neurosci.</w:t>
      </w:r>
      <w:r w:rsidRPr="003C5BC1">
        <w:rPr>
          <w:rFonts w:cs="Arial"/>
        </w:rPr>
        <w:t xml:space="preserve"> </w:t>
      </w:r>
      <w:r w:rsidRPr="003C5BC1">
        <w:rPr>
          <w:rFonts w:cs="Arial"/>
          <w:b/>
          <w:bCs/>
        </w:rPr>
        <w:t>15,</w:t>
      </w:r>
      <w:r w:rsidRPr="003C5BC1">
        <w:rPr>
          <w:rFonts w:cs="Arial"/>
        </w:rPr>
        <w:t xml:space="preserve"> 5439–5447 (1995).</w:t>
      </w:r>
    </w:p>
    <w:p w14:paraId="74F304A7" w14:textId="77777777" w:rsidR="003C5BC1" w:rsidRPr="003C5BC1" w:rsidRDefault="003C5BC1" w:rsidP="003C5BC1">
      <w:pPr>
        <w:pStyle w:val="Bibliography"/>
        <w:rPr>
          <w:rFonts w:cs="Arial"/>
        </w:rPr>
      </w:pPr>
      <w:r w:rsidRPr="003C5BC1">
        <w:rPr>
          <w:rFonts w:cs="Arial"/>
        </w:rPr>
        <w:t>33.</w:t>
      </w:r>
      <w:r w:rsidRPr="003C5BC1">
        <w:rPr>
          <w:rFonts w:cs="Arial"/>
        </w:rPr>
        <w:tab/>
        <w:t xml:space="preserve">Zorrilla, E. P., Valdez, G. R. &amp; Weiss, F. Changes in levels of regional CRF-like-immunoreactivity and plasma corticosterone during protracted drug withdrawal in dependent rats. </w:t>
      </w:r>
      <w:r w:rsidRPr="003C5BC1">
        <w:rPr>
          <w:rFonts w:cs="Arial"/>
          <w:i/>
          <w:iCs/>
        </w:rPr>
        <w:t>Psychopharmacology (Berl.)</w:t>
      </w:r>
      <w:r w:rsidRPr="003C5BC1">
        <w:rPr>
          <w:rFonts w:cs="Arial"/>
        </w:rPr>
        <w:t xml:space="preserve"> </w:t>
      </w:r>
      <w:r w:rsidRPr="003C5BC1">
        <w:rPr>
          <w:rFonts w:cs="Arial"/>
          <w:b/>
          <w:bCs/>
        </w:rPr>
        <w:t>158,</w:t>
      </w:r>
      <w:r w:rsidRPr="003C5BC1">
        <w:rPr>
          <w:rFonts w:cs="Arial"/>
        </w:rPr>
        <w:t xml:space="preserve"> 374–381 (2001).</w:t>
      </w:r>
    </w:p>
    <w:p w14:paraId="2A0679BF" w14:textId="77777777" w:rsidR="003C5BC1" w:rsidRPr="003C5BC1" w:rsidRDefault="003C5BC1" w:rsidP="003C5BC1">
      <w:pPr>
        <w:pStyle w:val="Bibliography"/>
        <w:rPr>
          <w:rFonts w:cs="Arial"/>
        </w:rPr>
      </w:pPr>
      <w:r w:rsidRPr="003C5BC1">
        <w:rPr>
          <w:rFonts w:cs="Arial"/>
        </w:rPr>
        <w:t>34.</w:t>
      </w:r>
      <w:r w:rsidRPr="003C5BC1">
        <w:rPr>
          <w:rFonts w:cs="Arial"/>
        </w:rPr>
        <w:tab/>
        <w:t xml:space="preserve">Hwa, L. S., DeBold, J. F. &amp; Miczek, K. A. Alcohol in excess: CRF1 receptors in the rat and mouse VTA and DRN. </w:t>
      </w:r>
      <w:r w:rsidRPr="003C5BC1">
        <w:rPr>
          <w:rFonts w:cs="Arial"/>
          <w:i/>
          <w:iCs/>
        </w:rPr>
        <w:t>Psychopharmacology (Berl.)</w:t>
      </w:r>
      <w:r w:rsidRPr="003C5BC1">
        <w:rPr>
          <w:rFonts w:cs="Arial"/>
        </w:rPr>
        <w:t xml:space="preserve"> </w:t>
      </w:r>
      <w:r w:rsidRPr="003C5BC1">
        <w:rPr>
          <w:rFonts w:cs="Arial"/>
          <w:b/>
          <w:bCs/>
        </w:rPr>
        <w:t>225,</w:t>
      </w:r>
      <w:r w:rsidRPr="003C5BC1">
        <w:rPr>
          <w:rFonts w:cs="Arial"/>
        </w:rPr>
        <w:t xml:space="preserve"> 313–327 (2013).</w:t>
      </w:r>
    </w:p>
    <w:p w14:paraId="5579709F" w14:textId="77777777" w:rsidR="003C5BC1" w:rsidRPr="003C5BC1" w:rsidRDefault="003C5BC1" w:rsidP="003C5BC1">
      <w:pPr>
        <w:pStyle w:val="Bibliography"/>
        <w:rPr>
          <w:rFonts w:cs="Arial"/>
        </w:rPr>
      </w:pPr>
      <w:r w:rsidRPr="003C5BC1">
        <w:rPr>
          <w:rFonts w:cs="Arial"/>
        </w:rPr>
        <w:t>35.</w:t>
      </w:r>
      <w:r w:rsidRPr="003C5BC1">
        <w:rPr>
          <w:rFonts w:cs="Arial"/>
        </w:rPr>
        <w:tab/>
        <w:t xml:space="preserve">Rhodes, J. S., Best, K., Belknap, J. K., Finn, D. A. &amp; Crabbe, J. C. Evaluation of a simple model of ethanol drinking to intoxication in C57BL/6J mice. </w:t>
      </w:r>
      <w:r w:rsidRPr="003C5BC1">
        <w:rPr>
          <w:rFonts w:cs="Arial"/>
          <w:i/>
          <w:iCs/>
        </w:rPr>
        <w:t>Physiol. Behav.</w:t>
      </w:r>
      <w:r w:rsidRPr="003C5BC1">
        <w:rPr>
          <w:rFonts w:cs="Arial"/>
        </w:rPr>
        <w:t xml:space="preserve"> </w:t>
      </w:r>
      <w:r w:rsidRPr="003C5BC1">
        <w:rPr>
          <w:rFonts w:cs="Arial"/>
          <w:b/>
          <w:bCs/>
        </w:rPr>
        <w:t>84,</w:t>
      </w:r>
      <w:r w:rsidRPr="003C5BC1">
        <w:rPr>
          <w:rFonts w:cs="Arial"/>
        </w:rPr>
        <w:t xml:space="preserve"> 53–63 (2005).</w:t>
      </w:r>
    </w:p>
    <w:p w14:paraId="2EE2749B" w14:textId="77777777" w:rsidR="003C5BC1" w:rsidRPr="003C5BC1" w:rsidRDefault="003C5BC1" w:rsidP="003C5BC1">
      <w:pPr>
        <w:pStyle w:val="Bibliography"/>
        <w:rPr>
          <w:rFonts w:cs="Arial"/>
        </w:rPr>
      </w:pPr>
      <w:r w:rsidRPr="003C5BC1">
        <w:rPr>
          <w:rFonts w:cs="Arial"/>
        </w:rPr>
        <w:t>36.</w:t>
      </w:r>
      <w:r w:rsidRPr="003C5BC1">
        <w:rPr>
          <w:rFonts w:cs="Arial"/>
        </w:rPr>
        <w:tab/>
        <w:t xml:space="preserve">Rhodes, J. S. </w:t>
      </w:r>
      <w:r w:rsidRPr="003C5BC1">
        <w:rPr>
          <w:rFonts w:cs="Arial"/>
          <w:i/>
          <w:iCs/>
        </w:rPr>
        <w:t>et al.</w:t>
      </w:r>
      <w:r w:rsidRPr="003C5BC1">
        <w:rPr>
          <w:rFonts w:cs="Arial"/>
        </w:rPr>
        <w:t xml:space="preserve"> Mouse inbred strain differences in ethanol drinking to intoxication. </w:t>
      </w:r>
      <w:r w:rsidRPr="003C5BC1">
        <w:rPr>
          <w:rFonts w:cs="Arial"/>
          <w:i/>
          <w:iCs/>
        </w:rPr>
        <w:t>Genes Brain Behav.</w:t>
      </w:r>
      <w:r w:rsidRPr="003C5BC1">
        <w:rPr>
          <w:rFonts w:cs="Arial"/>
        </w:rPr>
        <w:t xml:space="preserve"> </w:t>
      </w:r>
      <w:r w:rsidRPr="003C5BC1">
        <w:rPr>
          <w:rFonts w:cs="Arial"/>
          <w:b/>
          <w:bCs/>
        </w:rPr>
        <w:t>6,</w:t>
      </w:r>
      <w:r w:rsidRPr="003C5BC1">
        <w:rPr>
          <w:rFonts w:cs="Arial"/>
        </w:rPr>
        <w:t xml:space="preserve"> 1–18 (2007).</w:t>
      </w:r>
    </w:p>
    <w:p w14:paraId="40A026EA" w14:textId="77777777" w:rsidR="003C5BC1" w:rsidRPr="003C5BC1" w:rsidRDefault="003C5BC1" w:rsidP="003C5BC1">
      <w:pPr>
        <w:pStyle w:val="Bibliography"/>
        <w:rPr>
          <w:rFonts w:cs="Arial"/>
        </w:rPr>
      </w:pPr>
      <w:r w:rsidRPr="003C5BC1">
        <w:rPr>
          <w:rFonts w:cs="Arial"/>
        </w:rPr>
        <w:t>37.</w:t>
      </w:r>
      <w:r w:rsidRPr="003C5BC1">
        <w:rPr>
          <w:rFonts w:cs="Arial"/>
        </w:rPr>
        <w:tab/>
        <w:t xml:space="preserve">Cohen, J. Y., Haesler, S., Vong, L., Lowell, B. B. &amp; Uchida, N. Neuron-type-specific signals for reward and punishment in the ventral tegmental area. </w:t>
      </w:r>
      <w:r w:rsidRPr="003C5BC1">
        <w:rPr>
          <w:rFonts w:cs="Arial"/>
          <w:i/>
          <w:iCs/>
        </w:rPr>
        <w:t>Nature</w:t>
      </w:r>
      <w:r w:rsidRPr="003C5BC1">
        <w:rPr>
          <w:rFonts w:cs="Arial"/>
        </w:rPr>
        <w:t xml:space="preserve"> </w:t>
      </w:r>
      <w:r w:rsidRPr="003C5BC1">
        <w:rPr>
          <w:rFonts w:cs="Arial"/>
          <w:b/>
          <w:bCs/>
        </w:rPr>
        <w:t>482,</w:t>
      </w:r>
      <w:r w:rsidRPr="003C5BC1">
        <w:rPr>
          <w:rFonts w:cs="Arial"/>
        </w:rPr>
        <w:t xml:space="preserve"> 85–88 (2012).</w:t>
      </w:r>
    </w:p>
    <w:p w14:paraId="5B01B938" w14:textId="77777777" w:rsidR="003C5BC1" w:rsidRPr="003C5BC1" w:rsidRDefault="003C5BC1" w:rsidP="003C5BC1">
      <w:pPr>
        <w:pStyle w:val="Bibliography"/>
        <w:rPr>
          <w:rFonts w:cs="Arial"/>
        </w:rPr>
      </w:pPr>
      <w:r w:rsidRPr="003C5BC1">
        <w:rPr>
          <w:rFonts w:cs="Arial"/>
        </w:rPr>
        <w:t>38.</w:t>
      </w:r>
      <w:r w:rsidRPr="003C5BC1">
        <w:rPr>
          <w:rFonts w:cs="Arial"/>
        </w:rPr>
        <w:tab/>
        <w:t xml:space="preserve">Scheggi, S. </w:t>
      </w:r>
      <w:r w:rsidRPr="003C5BC1">
        <w:rPr>
          <w:rFonts w:cs="Arial"/>
          <w:i/>
          <w:iCs/>
        </w:rPr>
        <w:t>et al.</w:t>
      </w:r>
      <w:r w:rsidRPr="003C5BC1">
        <w:rPr>
          <w:rFonts w:cs="Arial"/>
        </w:rPr>
        <w:t xml:space="preserve"> PPARα modulation of mesolimbic dopamine transmission rescues depression-related behaviors. </w:t>
      </w:r>
      <w:r w:rsidRPr="003C5BC1">
        <w:rPr>
          <w:rFonts w:cs="Arial"/>
          <w:i/>
          <w:iCs/>
        </w:rPr>
        <w:t>Neuropharmacology</w:t>
      </w:r>
      <w:r w:rsidRPr="003C5BC1">
        <w:rPr>
          <w:rFonts w:cs="Arial"/>
        </w:rPr>
        <w:t xml:space="preserve"> </w:t>
      </w:r>
      <w:r w:rsidRPr="003C5BC1">
        <w:rPr>
          <w:rFonts w:cs="Arial"/>
          <w:b/>
          <w:bCs/>
        </w:rPr>
        <w:t>110,</w:t>
      </w:r>
      <w:r w:rsidRPr="003C5BC1">
        <w:rPr>
          <w:rFonts w:cs="Arial"/>
        </w:rPr>
        <w:t xml:space="preserve"> 251–259 (2016).</w:t>
      </w:r>
    </w:p>
    <w:p w14:paraId="6C2B8DDB" w14:textId="77777777" w:rsidR="003C5BC1" w:rsidRPr="003C5BC1" w:rsidRDefault="003C5BC1" w:rsidP="003C5BC1">
      <w:pPr>
        <w:pStyle w:val="Bibliography"/>
        <w:rPr>
          <w:rFonts w:cs="Arial"/>
        </w:rPr>
      </w:pPr>
      <w:r w:rsidRPr="003C5BC1">
        <w:rPr>
          <w:rFonts w:cs="Arial"/>
        </w:rPr>
        <w:t>39.</w:t>
      </w:r>
      <w:r w:rsidRPr="003C5BC1">
        <w:rPr>
          <w:rFonts w:cs="Arial"/>
        </w:rPr>
        <w:tab/>
        <w:t xml:space="preserve">Mameli-Engvall, M. </w:t>
      </w:r>
      <w:r w:rsidRPr="003C5BC1">
        <w:rPr>
          <w:rFonts w:cs="Arial"/>
          <w:i/>
          <w:iCs/>
        </w:rPr>
        <w:t>et al.</w:t>
      </w:r>
      <w:r w:rsidRPr="003C5BC1">
        <w:rPr>
          <w:rFonts w:cs="Arial"/>
        </w:rPr>
        <w:t xml:space="preserve"> Hierarchical Control of Dopamine Neuron-Firing Patterns by Nicotinic Receptors. </w:t>
      </w:r>
      <w:r w:rsidRPr="003C5BC1">
        <w:rPr>
          <w:rFonts w:cs="Arial"/>
          <w:i/>
          <w:iCs/>
        </w:rPr>
        <w:t>Neuron</w:t>
      </w:r>
      <w:r w:rsidRPr="003C5BC1">
        <w:rPr>
          <w:rFonts w:cs="Arial"/>
        </w:rPr>
        <w:t xml:space="preserve"> </w:t>
      </w:r>
      <w:r w:rsidRPr="003C5BC1">
        <w:rPr>
          <w:rFonts w:cs="Arial"/>
          <w:b/>
          <w:bCs/>
        </w:rPr>
        <w:t>50,</w:t>
      </w:r>
      <w:r w:rsidRPr="003C5BC1">
        <w:rPr>
          <w:rFonts w:cs="Arial"/>
        </w:rPr>
        <w:t xml:space="preserve"> 911–921 (2006).</w:t>
      </w:r>
    </w:p>
    <w:p w14:paraId="061B09F9" w14:textId="5DEDF5B4" w:rsidR="00CD47D4" w:rsidRPr="002A2E38" w:rsidRDefault="00CD47D4" w:rsidP="00CD47D4">
      <w:r>
        <w:fldChar w:fldCharType="end"/>
      </w:r>
    </w:p>
    <w:p w14:paraId="565A4D5A" w14:textId="77777777" w:rsidR="00CD47D4" w:rsidRDefault="00CD47D4" w:rsidP="00CD47D4"/>
    <w:p w14:paraId="615662DD" w14:textId="77777777" w:rsidR="00F65968" w:rsidRDefault="00F65968"/>
    <w:sectPr w:rsidR="00F659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Irving" w:date="2018-06-11T17:20:00Z" w:initials="JI">
    <w:p w14:paraId="41826995" w14:textId="5DC60F21" w:rsidR="00053DC6" w:rsidRDefault="00053DC6" w:rsidP="00053DC6">
      <w:pPr>
        <w:pStyle w:val="CommentText"/>
      </w:pPr>
      <w:r>
        <w:rPr>
          <w:rStyle w:val="CommentReference"/>
        </w:rPr>
        <w:annotationRef/>
      </w:r>
      <w:r>
        <w:t>750 word limit.</w:t>
      </w:r>
      <w:r>
        <w:br/>
      </w:r>
    </w:p>
  </w:comment>
  <w:comment w:id="1" w:author="Irving, James" w:date="2018-09-03T19:24:00Z" w:initials="IJ">
    <w:p w14:paraId="5BD77FEA" w14:textId="2ABDE944" w:rsidR="0052054B" w:rsidRDefault="0052054B">
      <w:pPr>
        <w:pStyle w:val="CommentText"/>
      </w:pPr>
      <w:r>
        <w:rPr>
          <w:rStyle w:val="CommentReference"/>
        </w:rPr>
        <w:annotationRef/>
      </w:r>
      <w:r>
        <w:t>Now 647 used. 103 remaining.</w:t>
      </w:r>
    </w:p>
  </w:comment>
  <w:comment w:id="2" w:author="Sonia Aroni" w:date="2018-06-11T18:15:00Z" w:initials="SA">
    <w:p w14:paraId="27208995" w14:textId="77777777" w:rsidR="00053DC6" w:rsidRDefault="00053DC6" w:rsidP="00053DC6">
      <w:pPr>
        <w:pStyle w:val="CommentText"/>
      </w:pPr>
      <w:r>
        <w:rPr>
          <w:rStyle w:val="CommentReference"/>
        </w:rPr>
        <w:annotationRef/>
      </w:r>
      <w:r>
        <w:t xml:space="preserve">How? Which other systems are involved? </w:t>
      </w:r>
    </w:p>
  </w:comment>
  <w:comment w:id="3" w:author="nz" w:date="2018-06-13T19:13:00Z" w:initials="n">
    <w:p w14:paraId="264AD599" w14:textId="77777777" w:rsidR="00053DC6" w:rsidRDefault="00053DC6" w:rsidP="00053DC6">
      <w:pPr>
        <w:pStyle w:val="CommentText"/>
      </w:pPr>
      <w:r>
        <w:rPr>
          <w:rStyle w:val="CommentReference"/>
        </w:rPr>
        <w:annotationRef/>
      </w:r>
      <w:r>
        <w:t>Agreed. Something more in this paragraph. Maybe just a better transition to the next paragraph. Like how does knowing the neural substrates of binge drinking help us identify treatments? Something like that.</w:t>
      </w:r>
    </w:p>
  </w:comment>
  <w:comment w:id="4" w:author="James Irving" w:date="2018-06-15T10:39:00Z" w:initials="JI">
    <w:p w14:paraId="7F444473" w14:textId="77777777" w:rsidR="00053DC6" w:rsidRDefault="00053DC6" w:rsidP="00053DC6">
      <w:pPr>
        <w:pStyle w:val="CommentText"/>
      </w:pPr>
      <w:r>
        <w:rPr>
          <w:rStyle w:val="CommentReference"/>
        </w:rPr>
        <w:annotationRef/>
      </w:r>
      <w:r>
        <w:t>SONIA: “</w:t>
      </w:r>
      <w:r>
        <w:rPr>
          <w:rStyle w:val="CommentReference"/>
        </w:rPr>
        <w:annotationRef/>
      </w:r>
      <w:r>
        <w:t>You could take a sentence from Volkow paper (the one with the figure of allostatic change) about how the CRF activity into the CeA drive this shift.”</w:t>
      </w:r>
    </w:p>
    <w:p w14:paraId="7902EAF5" w14:textId="77777777" w:rsidR="00053DC6" w:rsidRDefault="00053DC6" w:rsidP="00053DC6">
      <w:pPr>
        <w:pStyle w:val="CommentText"/>
      </w:pPr>
    </w:p>
  </w:comment>
  <w:comment w:id="5" w:author="James Irving" w:date="2018-06-15T10:39:00Z" w:initials="JI">
    <w:p w14:paraId="0A98BDF3" w14:textId="77777777" w:rsidR="00053DC6" w:rsidRDefault="00053DC6" w:rsidP="00053DC6">
      <w:pPr>
        <w:pStyle w:val="CommentText"/>
      </w:pPr>
      <w:r>
        <w:rPr>
          <w:rStyle w:val="CommentReference"/>
        </w:rPr>
        <w:annotationRef/>
      </w:r>
      <w:r>
        <w:t>SONIA: “</w:t>
      </w:r>
      <w:r>
        <w:rPr>
          <w:rStyle w:val="CommentReference"/>
        </w:rPr>
        <w:annotationRef/>
      </w:r>
      <w:r>
        <w:t>You could take a sentence from Volkow paper (the one with the figure of allostatic change) about how the CRF activity into the CeA drive this shift.”</w:t>
      </w:r>
    </w:p>
    <w:p w14:paraId="20BBD1D8" w14:textId="77777777" w:rsidR="00053DC6" w:rsidRDefault="00053DC6" w:rsidP="00053DC6">
      <w:pPr>
        <w:pStyle w:val="CommentText"/>
      </w:pPr>
    </w:p>
  </w:comment>
  <w:comment w:id="7" w:author="James Irving" w:date="2018-08-08T16:57:00Z" w:initials="JI">
    <w:p w14:paraId="0CF7F101" w14:textId="42F3E3BB" w:rsidR="003C5BC1" w:rsidRDefault="003C5BC1">
      <w:pPr>
        <w:pStyle w:val="CommentText"/>
      </w:pPr>
      <w:r>
        <w:rPr>
          <w:rStyle w:val="CommentReference"/>
        </w:rPr>
        <w:annotationRef/>
      </w:r>
      <w:r w:rsidR="00174B86">
        <w:rPr>
          <w:noProof/>
        </w:rPr>
        <w:t>Immunoreactivity is due to....CRF vesicles? CRF released? CRF receptors?</w:t>
      </w:r>
    </w:p>
  </w:comment>
  <w:comment w:id="8" w:author="James Irving" w:date="2018-06-11T17:22:00Z" w:initials="JI">
    <w:p w14:paraId="61127EF0" w14:textId="5A62C666" w:rsidR="00CD47D4" w:rsidRDefault="00CD47D4" w:rsidP="00CD47D4">
      <w:pPr>
        <w:pStyle w:val="CommentText"/>
      </w:pPr>
      <w:r>
        <w:rPr>
          <w:rStyle w:val="CommentReference"/>
        </w:rPr>
        <w:annotationRef/>
      </w:r>
      <w:r>
        <w:t>1500 word limit.</w:t>
      </w:r>
      <w:r>
        <w:br/>
      </w:r>
    </w:p>
  </w:comment>
  <w:comment w:id="9" w:author="Irving, James" w:date="2018-09-03T19:24:00Z" w:initials="IJ">
    <w:p w14:paraId="31C282CA" w14:textId="3E91C1D5" w:rsidR="00D4717A" w:rsidRDefault="00D4717A">
      <w:pPr>
        <w:pStyle w:val="CommentText"/>
      </w:pPr>
      <w:r>
        <w:rPr>
          <w:rStyle w:val="CommentReference"/>
        </w:rPr>
        <w:annotationRef/>
      </w:r>
      <w:r>
        <w:t>Now using 1412 words.</w:t>
      </w:r>
    </w:p>
  </w:comment>
  <w:comment w:id="11" w:author="aroni.sonia@gmail.com" w:date="2018-08-22T15:34:00Z" w:initials="a">
    <w:p w14:paraId="04755FEA" w14:textId="77777777" w:rsidR="00DC5BE1" w:rsidRDefault="00DC5BE1">
      <w:pPr>
        <w:pStyle w:val="CommentText"/>
      </w:pPr>
      <w:r>
        <w:rPr>
          <w:rStyle w:val="CommentReference"/>
        </w:rPr>
        <w:annotationRef/>
      </w:r>
      <w:r>
        <w:t>We need it</w:t>
      </w:r>
    </w:p>
  </w:comment>
  <w:comment w:id="12" w:author="Irving, James" w:date="2018-09-03T19:34:00Z" w:initials="IJ">
    <w:p w14:paraId="29C42952" w14:textId="74211A26" w:rsidR="006B4D6C" w:rsidRPr="0092188A" w:rsidRDefault="006B4D6C">
      <w:pPr>
        <w:pStyle w:val="CommentText"/>
      </w:pPr>
      <w:r>
        <w:rPr>
          <w:rStyle w:val="CommentReference"/>
        </w:rPr>
        <w:annotationRef/>
      </w:r>
      <w:r w:rsidRPr="0092188A">
        <w:t xml:space="preserve">Added </w:t>
      </w:r>
      <w:r w:rsidR="0092188A">
        <w:t>it in Survival Surgeries section</w:t>
      </w:r>
      <w:r w:rsidRPr="0092188A">
        <w:t xml:space="preserve">. </w:t>
      </w:r>
    </w:p>
  </w:comment>
  <w:comment w:id="14" w:author="James Irving" w:date="2018-08-30T18:40:00Z" w:initials="JI">
    <w:p w14:paraId="31DDF907" w14:textId="57C8DD29" w:rsidR="00186A93" w:rsidRDefault="00186A93" w:rsidP="00186A93">
      <w:pPr>
        <w:pStyle w:val="CommentText"/>
        <w:ind w:firstLine="0"/>
      </w:pPr>
      <w:r>
        <w:rPr>
          <w:rStyle w:val="CommentReference"/>
        </w:rPr>
        <w:annotationRef/>
      </w:r>
      <w:r w:rsidR="00F155EE">
        <w:t xml:space="preserve">Added </w:t>
      </w:r>
      <w:r>
        <w:t>Number</w:t>
      </w:r>
      <w:r w:rsidR="00AD6EB9">
        <w:t xml:space="preserve"> of Mice</w:t>
      </w:r>
    </w:p>
  </w:comment>
  <w:comment w:id="16" w:author="James Irving" w:date="2018-08-29T21:11:00Z" w:initials="JI">
    <w:p w14:paraId="1904FDAF" w14:textId="43FBB346" w:rsidR="00606771" w:rsidRPr="00606771" w:rsidRDefault="00606771">
      <w:pPr>
        <w:pStyle w:val="CommentText"/>
        <w:rPr>
          <w:b/>
        </w:rPr>
      </w:pPr>
      <w:r>
        <w:rPr>
          <w:rStyle w:val="CommentReference"/>
        </w:rPr>
        <w:annotationRef/>
      </w:r>
      <w:r w:rsidRPr="00606771">
        <w:rPr>
          <w:b/>
        </w:rPr>
        <w:t>To address Sonia’s comment from around reference to fig 2D.</w:t>
      </w:r>
      <w:r w:rsidR="00A73B00">
        <w:rPr>
          <w:b/>
        </w:rPr>
        <w:t xml:space="preserve"> Changed “each” unit to “all” units (to indicate all units, not just CRF)</w:t>
      </w:r>
    </w:p>
  </w:comment>
  <w:comment w:id="31" w:author="James Irving" w:date="2018-08-29T21:03:00Z" w:initials="JI">
    <w:p w14:paraId="48770B50" w14:textId="043D3884" w:rsidR="00017E2D" w:rsidRDefault="00017E2D">
      <w:pPr>
        <w:pStyle w:val="CommentText"/>
      </w:pPr>
      <w:r>
        <w:rPr>
          <w:rStyle w:val="CommentReference"/>
        </w:rPr>
        <w:annotationRef/>
      </w:r>
      <w:r>
        <w:t xml:space="preserve">I think present tense is </w:t>
      </w:r>
      <w:proofErr w:type="spellStart"/>
      <w:proofErr w:type="gramStart"/>
      <w:r>
        <w:t>OK,since</w:t>
      </w:r>
      <w:proofErr w:type="spellEnd"/>
      <w:proofErr w:type="gramEnd"/>
      <w:r>
        <w:t xml:space="preserve"> we are discussing the figures we are currently presenting in this paper. </w:t>
      </w:r>
    </w:p>
  </w:comment>
  <w:comment w:id="34" w:author="James Irving" w:date="2018-06-11T17:26:00Z" w:initials="JI">
    <w:p w14:paraId="23C8851A" w14:textId="77777777" w:rsidR="00CD47D4" w:rsidRPr="006B4D6C" w:rsidRDefault="00CD47D4" w:rsidP="00CD47D4">
      <w:pPr>
        <w:pStyle w:val="CommentText"/>
        <w:rPr>
          <w:b/>
        </w:rPr>
      </w:pPr>
      <w:r>
        <w:rPr>
          <w:rStyle w:val="CommentReference"/>
        </w:rPr>
        <w:annotationRef/>
      </w:r>
      <w:r w:rsidRPr="006B4D6C">
        <w:rPr>
          <w:b/>
        </w:rPr>
        <w:t>WORD LIMIT FOR RESULTS AND DISCUSSION COMBINED: 1750 words</w:t>
      </w:r>
    </w:p>
    <w:p w14:paraId="5EA70B30" w14:textId="77777777" w:rsidR="00CD47D4" w:rsidRDefault="00CD47D4" w:rsidP="00CD47D4">
      <w:pPr>
        <w:pStyle w:val="CommentText"/>
      </w:pPr>
    </w:p>
    <w:p w14:paraId="49651AFC" w14:textId="5C1B057B" w:rsidR="00CD47D4" w:rsidRDefault="00CD47D4" w:rsidP="00CD47D4">
      <w:pPr>
        <w:pStyle w:val="CommentText"/>
      </w:pPr>
    </w:p>
  </w:comment>
  <w:comment w:id="35" w:author="Sonia Aroni" w:date="2018-06-14T17:10:00Z" w:initials="SA">
    <w:p w14:paraId="46C91AA0" w14:textId="77777777" w:rsidR="00CD47D4" w:rsidRDefault="00CD47D4" w:rsidP="00CD47D4">
      <w:pPr>
        <w:pStyle w:val="CommentText"/>
      </w:pPr>
      <w:r>
        <w:rPr>
          <w:rStyle w:val="CommentReference"/>
        </w:rPr>
        <w:annotationRef/>
      </w:r>
      <w:r>
        <w:t xml:space="preserve">In general for all the </w:t>
      </w:r>
      <w:proofErr w:type="spellStart"/>
      <w:r>
        <w:t>resulst</w:t>
      </w:r>
      <w:proofErr w:type="spellEnd"/>
      <w:r>
        <w:t xml:space="preserve">, I think it should be better to talk about the significant stuff or kind of cells, such as CRF before </w:t>
      </w:r>
      <w:proofErr w:type="spellStart"/>
      <w:r>
        <w:t>nonCRF</w:t>
      </w:r>
      <w:proofErr w:type="spellEnd"/>
      <w:r>
        <w:t>, or CRF-P before the CRF-NR. In this way you could put in first place the relevant stuff and result. The same thing in the figures!</w:t>
      </w:r>
    </w:p>
  </w:comment>
  <w:comment w:id="37" w:author="James Irving" w:date="2018-08-08T17:22:00Z" w:initials="JI">
    <w:p w14:paraId="098BD02D" w14:textId="26C9F8EF" w:rsidR="00512275" w:rsidRPr="006B4D6C" w:rsidRDefault="00512275">
      <w:pPr>
        <w:pStyle w:val="CommentText"/>
        <w:rPr>
          <w:b/>
        </w:rPr>
      </w:pPr>
      <w:r>
        <w:rPr>
          <w:rStyle w:val="CommentReference"/>
        </w:rPr>
        <w:annotationRef/>
      </w:r>
      <w:r w:rsidRPr="006B4D6C">
        <w:rPr>
          <w:b/>
        </w:rPr>
        <w:t>To Do: Verify final numbers</w:t>
      </w:r>
    </w:p>
  </w:comment>
  <w:comment w:id="44" w:author="James Irving" w:date="2018-08-29T21:06:00Z" w:initials="JI">
    <w:p w14:paraId="1C9955F4" w14:textId="58263117" w:rsidR="00017E2D" w:rsidRDefault="00017E2D">
      <w:pPr>
        <w:pStyle w:val="CommentText"/>
      </w:pPr>
      <w:r>
        <w:rPr>
          <w:rStyle w:val="CommentReference"/>
        </w:rPr>
        <w:annotationRef/>
      </w:r>
      <w:r w:rsidRPr="00236BA5">
        <w:rPr>
          <w:highlight w:val="yellow"/>
        </w:rPr>
        <w:t xml:space="preserve">This paragraph is worded differently than the rest </w:t>
      </w:r>
      <w:proofErr w:type="gramStart"/>
      <w:r w:rsidRPr="00236BA5">
        <w:rPr>
          <w:b/>
          <w:highlight w:val="yellow"/>
        </w:rPr>
        <w:t>due to the fact that</w:t>
      </w:r>
      <w:proofErr w:type="gramEnd"/>
      <w:r w:rsidRPr="00236BA5">
        <w:rPr>
          <w:b/>
          <w:highlight w:val="yellow"/>
        </w:rPr>
        <w:t xml:space="preserve"> 2A is summary data from other animals.</w:t>
      </w:r>
      <w:r>
        <w:t xml:space="preserve"> </w:t>
      </w:r>
    </w:p>
    <w:p w14:paraId="4C362EA0" w14:textId="76B8E2CD" w:rsidR="00017E2D" w:rsidRDefault="00017E2D">
      <w:pPr>
        <w:pStyle w:val="CommentText"/>
      </w:pPr>
    </w:p>
    <w:p w14:paraId="2DE1C8B6" w14:textId="46ADDE13" w:rsidR="00017E2D" w:rsidRDefault="00017E2D">
      <w:pPr>
        <w:pStyle w:val="CommentText"/>
      </w:pPr>
      <w:proofErr w:type="gramStart"/>
      <w:r>
        <w:t>So</w:t>
      </w:r>
      <w:proofErr w:type="gramEnd"/>
      <w:r>
        <w:t xml:space="preserve"> we are stating the effect as a fact </w:t>
      </w:r>
      <w:proofErr w:type="spellStart"/>
      <w:r>
        <w:t>moreso</w:t>
      </w:r>
      <w:proofErr w:type="spellEnd"/>
      <w:r>
        <w:t xml:space="preserve"> than a finding: “They develop” vs “They developed”</w:t>
      </w:r>
    </w:p>
    <w:p w14:paraId="238AD5FC" w14:textId="3434F3E4" w:rsidR="00017E2D" w:rsidRDefault="00017E2D">
      <w:pPr>
        <w:pStyle w:val="CommentText"/>
      </w:pPr>
    </w:p>
    <w:p w14:paraId="6E7D2F91" w14:textId="2D96AE7B" w:rsidR="00017E2D" w:rsidRDefault="00017E2D">
      <w:pPr>
        <w:pStyle w:val="CommentText"/>
      </w:pPr>
    </w:p>
    <w:p w14:paraId="08B070BD" w14:textId="730B6F14" w:rsidR="00017E2D" w:rsidRPr="00017E2D" w:rsidRDefault="00017E2D">
      <w:pPr>
        <w:pStyle w:val="CommentText"/>
        <w:rPr>
          <w:b/>
        </w:rPr>
      </w:pPr>
      <w:r w:rsidRPr="00236BA5">
        <w:rPr>
          <w:b/>
          <w:highlight w:val="yellow"/>
        </w:rPr>
        <w:t>Is there a better way to fix it while still acknowledging it was a separate cohort?</w:t>
      </w:r>
    </w:p>
  </w:comment>
  <w:comment w:id="52" w:author="aroni.sonia@gmail.com" w:date="2018-08-21T18:47:00Z" w:initials="a">
    <w:p w14:paraId="7B023471" w14:textId="1B046CF8" w:rsidR="00F12328" w:rsidRDefault="00F12328">
      <w:pPr>
        <w:pStyle w:val="CommentText"/>
        <w:rPr>
          <w:rStyle w:val="CommentReference"/>
        </w:rPr>
      </w:pPr>
      <w:r>
        <w:rPr>
          <w:rStyle w:val="CommentReference"/>
        </w:rPr>
        <w:annotationRef/>
      </w:r>
      <w:r>
        <w:rPr>
          <w:rStyle w:val="CommentReference"/>
        </w:rPr>
        <w:t>Non-CRF non-lick responsive appear suddenly, should we explain that we classified also non CRF neurons with the same criteria for the licks somewhere?</w:t>
      </w:r>
    </w:p>
    <w:p w14:paraId="2001EFFE" w14:textId="506FB178" w:rsidR="00F12328" w:rsidRDefault="00F12328" w:rsidP="00F12328">
      <w:pPr>
        <w:pStyle w:val="CommentText"/>
        <w:ind w:firstLine="0"/>
      </w:pPr>
    </w:p>
  </w:comment>
  <w:comment w:id="53" w:author="James Irving" w:date="2018-08-29T21:12:00Z" w:initials="JI">
    <w:p w14:paraId="00ABAFB4" w14:textId="4A99DD8F" w:rsidR="00236BA5" w:rsidRPr="00236BA5" w:rsidRDefault="00236BA5">
      <w:pPr>
        <w:pStyle w:val="CommentText"/>
      </w:pPr>
      <w:r>
        <w:rPr>
          <w:rStyle w:val="CommentReference"/>
        </w:rPr>
        <w:annotationRef/>
      </w:r>
      <w:r>
        <w:t xml:space="preserve">Excellent point. I addressed it with a very minor change in the lick classification methods. I changed We classified </w:t>
      </w:r>
      <w:r>
        <w:rPr>
          <w:b/>
        </w:rPr>
        <w:t xml:space="preserve">each </w:t>
      </w:r>
      <w:r>
        <w:t xml:space="preserve">unit to </w:t>
      </w:r>
      <w:r>
        <w:rPr>
          <w:b/>
        </w:rPr>
        <w:t xml:space="preserve">every </w:t>
      </w:r>
      <w:r>
        <w:t>unit. Added a comment indicating the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826995" w15:done="1"/>
  <w15:commentEx w15:paraId="5BD77FEA" w15:paraIdParent="41826995" w15:done="0"/>
  <w15:commentEx w15:paraId="27208995" w15:done="0"/>
  <w15:commentEx w15:paraId="264AD599" w15:paraIdParent="27208995" w15:done="0"/>
  <w15:commentEx w15:paraId="7902EAF5" w15:paraIdParent="264AD599" w15:done="0"/>
  <w15:commentEx w15:paraId="20BBD1D8" w15:paraIdParent="27208995" w15:done="0"/>
  <w15:commentEx w15:paraId="0CF7F101" w15:done="1"/>
  <w15:commentEx w15:paraId="61127EF0" w15:done="1"/>
  <w15:commentEx w15:paraId="31C282CA" w15:paraIdParent="61127EF0" w15:done="0"/>
  <w15:commentEx w15:paraId="04755FEA" w15:done="0"/>
  <w15:commentEx w15:paraId="29C42952" w15:paraIdParent="04755FEA" w15:done="0"/>
  <w15:commentEx w15:paraId="31DDF907" w15:done="0"/>
  <w15:commentEx w15:paraId="1904FDAF" w15:done="0"/>
  <w15:commentEx w15:paraId="48770B50" w15:done="0"/>
  <w15:commentEx w15:paraId="49651AFC" w15:done="0"/>
  <w15:commentEx w15:paraId="46C91AA0" w15:done="1"/>
  <w15:commentEx w15:paraId="098BD02D" w15:done="1"/>
  <w15:commentEx w15:paraId="08B070BD" w15:done="0"/>
  <w15:commentEx w15:paraId="2001EFFE" w15:done="1"/>
  <w15:commentEx w15:paraId="00ABAFB4" w15:paraIdParent="2001EFF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826995" w16cid:durableId="1F31852F"/>
  <w16cid:commentId w16cid:paraId="5BD77FEA" w16cid:durableId="1F3808DD"/>
  <w16cid:commentId w16cid:paraId="27208995" w16cid:durableId="1F318530"/>
  <w16cid:commentId w16cid:paraId="264AD599" w16cid:durableId="1F318531"/>
  <w16cid:commentId w16cid:paraId="7902EAF5" w16cid:durableId="1F318533"/>
  <w16cid:commentId w16cid:paraId="20BBD1D8" w16cid:durableId="1F380A8C"/>
  <w16cid:commentId w16cid:paraId="0CF7F101" w16cid:durableId="1F318535"/>
  <w16cid:commentId w16cid:paraId="61127EF0" w16cid:durableId="1F318536"/>
  <w16cid:commentId w16cid:paraId="31C282CA" w16cid:durableId="1F380905"/>
  <w16cid:commentId w16cid:paraId="04755FEA" w16cid:durableId="1F380A90"/>
  <w16cid:commentId w16cid:paraId="29C42952" w16cid:durableId="1F380B45"/>
  <w16cid:commentId w16cid:paraId="31DDF907" w16cid:durableId="1F32B8A5"/>
  <w16cid:commentId w16cid:paraId="1904FDAF" w16cid:durableId="1F318A6F"/>
  <w16cid:commentId w16cid:paraId="48770B50" w16cid:durableId="1F3188A6"/>
  <w16cid:commentId w16cid:paraId="49651AFC" w16cid:durableId="1F318539"/>
  <w16cid:commentId w16cid:paraId="46C91AA0" w16cid:durableId="1F31853A"/>
  <w16cid:commentId w16cid:paraId="098BD02D" w16cid:durableId="1F31853B"/>
  <w16cid:commentId w16cid:paraId="08B070BD" w16cid:durableId="1F318953"/>
  <w16cid:commentId w16cid:paraId="2001EFFE" w16cid:durableId="1F31853D"/>
  <w16cid:commentId w16cid:paraId="00ABAFB4" w16cid:durableId="1F318A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63A25"/>
    <w:multiLevelType w:val="hybridMultilevel"/>
    <w:tmpl w:val="C6427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Irving">
    <w15:presenceInfo w15:providerId="Windows Live" w15:userId="da1539a57ca961cd"/>
  </w15:person>
  <w15:person w15:author="Irving, James">
    <w15:presenceInfo w15:providerId="AD" w15:userId="S-1-5-21-63831111-2181059775-4247894396-1001"/>
  </w15:person>
  <w15:person w15:author="Sonia Aroni">
    <w15:presenceInfo w15:providerId="None" w15:userId="Sonia Aroni"/>
  </w15:person>
  <w15:person w15:author="aroni.sonia@gmail.com">
    <w15:presenceInfo w15:providerId="Windows Live" w15:userId="7f75fcdf1cd2c6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1MTe2tDQzNLcAspR0lIJTi4sz8/NACgwNawEkZKu5LQAAAA=="/>
  </w:docVars>
  <w:rsids>
    <w:rsidRoot w:val="00CD47D4"/>
    <w:rsid w:val="00001D8D"/>
    <w:rsid w:val="00017E2D"/>
    <w:rsid w:val="0002465C"/>
    <w:rsid w:val="000279E9"/>
    <w:rsid w:val="00037325"/>
    <w:rsid w:val="000466E5"/>
    <w:rsid w:val="00053DC6"/>
    <w:rsid w:val="000649A9"/>
    <w:rsid w:val="00064E55"/>
    <w:rsid w:val="00067D6B"/>
    <w:rsid w:val="000745DE"/>
    <w:rsid w:val="00086D32"/>
    <w:rsid w:val="00095204"/>
    <w:rsid w:val="000969F1"/>
    <w:rsid w:val="000A3260"/>
    <w:rsid w:val="000A5152"/>
    <w:rsid w:val="000B2D5A"/>
    <w:rsid w:val="000B6A6F"/>
    <w:rsid w:val="000F0A7E"/>
    <w:rsid w:val="000F3816"/>
    <w:rsid w:val="00107898"/>
    <w:rsid w:val="001100CA"/>
    <w:rsid w:val="00111A1D"/>
    <w:rsid w:val="00125DE1"/>
    <w:rsid w:val="00131E0C"/>
    <w:rsid w:val="00144C29"/>
    <w:rsid w:val="0015172E"/>
    <w:rsid w:val="00152B2F"/>
    <w:rsid w:val="001610E7"/>
    <w:rsid w:val="00174B86"/>
    <w:rsid w:val="00186A93"/>
    <w:rsid w:val="001879C7"/>
    <w:rsid w:val="00193009"/>
    <w:rsid w:val="001E1027"/>
    <w:rsid w:val="001E1D4B"/>
    <w:rsid w:val="001E4474"/>
    <w:rsid w:val="001F6DF8"/>
    <w:rsid w:val="00200163"/>
    <w:rsid w:val="002027F9"/>
    <w:rsid w:val="002062FA"/>
    <w:rsid w:val="00225758"/>
    <w:rsid w:val="00231164"/>
    <w:rsid w:val="00234FD3"/>
    <w:rsid w:val="00236BA5"/>
    <w:rsid w:val="00236C11"/>
    <w:rsid w:val="0024127E"/>
    <w:rsid w:val="002461C8"/>
    <w:rsid w:val="00255826"/>
    <w:rsid w:val="0026643E"/>
    <w:rsid w:val="0026669F"/>
    <w:rsid w:val="0028111F"/>
    <w:rsid w:val="00282B97"/>
    <w:rsid w:val="00283FC6"/>
    <w:rsid w:val="0028623B"/>
    <w:rsid w:val="002A0519"/>
    <w:rsid w:val="002A2E38"/>
    <w:rsid w:val="002A46EE"/>
    <w:rsid w:val="002C53F4"/>
    <w:rsid w:val="002C5841"/>
    <w:rsid w:val="002C60DE"/>
    <w:rsid w:val="00303A3F"/>
    <w:rsid w:val="00304E92"/>
    <w:rsid w:val="00305DB1"/>
    <w:rsid w:val="00305EEB"/>
    <w:rsid w:val="00316CC0"/>
    <w:rsid w:val="00326EC7"/>
    <w:rsid w:val="00327141"/>
    <w:rsid w:val="003366EC"/>
    <w:rsid w:val="00340DD8"/>
    <w:rsid w:val="003429B2"/>
    <w:rsid w:val="00342CDD"/>
    <w:rsid w:val="00356DA5"/>
    <w:rsid w:val="00360931"/>
    <w:rsid w:val="003609C7"/>
    <w:rsid w:val="00373216"/>
    <w:rsid w:val="00375AD9"/>
    <w:rsid w:val="003770AA"/>
    <w:rsid w:val="0038377A"/>
    <w:rsid w:val="00392992"/>
    <w:rsid w:val="003A3246"/>
    <w:rsid w:val="003B6CC4"/>
    <w:rsid w:val="003C4C14"/>
    <w:rsid w:val="003C5BC1"/>
    <w:rsid w:val="003D7FAF"/>
    <w:rsid w:val="003E35AB"/>
    <w:rsid w:val="003E587E"/>
    <w:rsid w:val="003F02D3"/>
    <w:rsid w:val="003F3E06"/>
    <w:rsid w:val="00400CAC"/>
    <w:rsid w:val="0040288B"/>
    <w:rsid w:val="0040656B"/>
    <w:rsid w:val="004075E7"/>
    <w:rsid w:val="00411742"/>
    <w:rsid w:val="00411D92"/>
    <w:rsid w:val="0041484B"/>
    <w:rsid w:val="00424962"/>
    <w:rsid w:val="00425738"/>
    <w:rsid w:val="00430F74"/>
    <w:rsid w:val="0043141E"/>
    <w:rsid w:val="004357C4"/>
    <w:rsid w:val="00437018"/>
    <w:rsid w:val="0045248F"/>
    <w:rsid w:val="00452996"/>
    <w:rsid w:val="00457D1D"/>
    <w:rsid w:val="00480999"/>
    <w:rsid w:val="00481787"/>
    <w:rsid w:val="004830B2"/>
    <w:rsid w:val="00484962"/>
    <w:rsid w:val="004950C1"/>
    <w:rsid w:val="004A0F32"/>
    <w:rsid w:val="004B0788"/>
    <w:rsid w:val="004B3913"/>
    <w:rsid w:val="004C0F83"/>
    <w:rsid w:val="004C1AAA"/>
    <w:rsid w:val="004C248E"/>
    <w:rsid w:val="004C4507"/>
    <w:rsid w:val="004D1146"/>
    <w:rsid w:val="004D7B0D"/>
    <w:rsid w:val="004E2A6E"/>
    <w:rsid w:val="004E384F"/>
    <w:rsid w:val="004E47CD"/>
    <w:rsid w:val="004E57E0"/>
    <w:rsid w:val="004F0709"/>
    <w:rsid w:val="004F7ACE"/>
    <w:rsid w:val="0050006B"/>
    <w:rsid w:val="0050123A"/>
    <w:rsid w:val="00506578"/>
    <w:rsid w:val="00512275"/>
    <w:rsid w:val="005146B1"/>
    <w:rsid w:val="0052054B"/>
    <w:rsid w:val="0053376F"/>
    <w:rsid w:val="00536BB8"/>
    <w:rsid w:val="00536F7E"/>
    <w:rsid w:val="005400CC"/>
    <w:rsid w:val="00540CD9"/>
    <w:rsid w:val="005567E9"/>
    <w:rsid w:val="00573EDE"/>
    <w:rsid w:val="005906EC"/>
    <w:rsid w:val="005976C5"/>
    <w:rsid w:val="005B0604"/>
    <w:rsid w:val="005B2128"/>
    <w:rsid w:val="005C016C"/>
    <w:rsid w:val="005D0E29"/>
    <w:rsid w:val="005D128C"/>
    <w:rsid w:val="005D2E93"/>
    <w:rsid w:val="005D4121"/>
    <w:rsid w:val="005D6111"/>
    <w:rsid w:val="005D69C7"/>
    <w:rsid w:val="005E152F"/>
    <w:rsid w:val="005E19FD"/>
    <w:rsid w:val="005E48C9"/>
    <w:rsid w:val="00606771"/>
    <w:rsid w:val="00611CD8"/>
    <w:rsid w:val="00617405"/>
    <w:rsid w:val="006223FC"/>
    <w:rsid w:val="0062387E"/>
    <w:rsid w:val="006410A1"/>
    <w:rsid w:val="006525B6"/>
    <w:rsid w:val="00652D7D"/>
    <w:rsid w:val="0066083C"/>
    <w:rsid w:val="00677BD6"/>
    <w:rsid w:val="00677C56"/>
    <w:rsid w:val="0068012F"/>
    <w:rsid w:val="0068246B"/>
    <w:rsid w:val="00683DDF"/>
    <w:rsid w:val="006928C1"/>
    <w:rsid w:val="006936BC"/>
    <w:rsid w:val="00696550"/>
    <w:rsid w:val="006A3AA1"/>
    <w:rsid w:val="006B4D6C"/>
    <w:rsid w:val="006C0871"/>
    <w:rsid w:val="006C388B"/>
    <w:rsid w:val="006C3A7C"/>
    <w:rsid w:val="006C3B70"/>
    <w:rsid w:val="006F57A4"/>
    <w:rsid w:val="00701B73"/>
    <w:rsid w:val="007029E5"/>
    <w:rsid w:val="0070405C"/>
    <w:rsid w:val="00714238"/>
    <w:rsid w:val="00715BE8"/>
    <w:rsid w:val="007251B8"/>
    <w:rsid w:val="007345A5"/>
    <w:rsid w:val="007505FF"/>
    <w:rsid w:val="00753E7B"/>
    <w:rsid w:val="00756D46"/>
    <w:rsid w:val="00757CB6"/>
    <w:rsid w:val="00771537"/>
    <w:rsid w:val="007730F7"/>
    <w:rsid w:val="00781DE0"/>
    <w:rsid w:val="007825B1"/>
    <w:rsid w:val="007A0F00"/>
    <w:rsid w:val="007A309A"/>
    <w:rsid w:val="007B2804"/>
    <w:rsid w:val="007C6088"/>
    <w:rsid w:val="007D6DF6"/>
    <w:rsid w:val="007D79B1"/>
    <w:rsid w:val="007E1260"/>
    <w:rsid w:val="007E5A23"/>
    <w:rsid w:val="007F6D50"/>
    <w:rsid w:val="00801BF1"/>
    <w:rsid w:val="00804625"/>
    <w:rsid w:val="00810924"/>
    <w:rsid w:val="00810EDE"/>
    <w:rsid w:val="00836315"/>
    <w:rsid w:val="00837E79"/>
    <w:rsid w:val="0086012F"/>
    <w:rsid w:val="008613AE"/>
    <w:rsid w:val="008770F0"/>
    <w:rsid w:val="008810AD"/>
    <w:rsid w:val="008937A0"/>
    <w:rsid w:val="008A0D30"/>
    <w:rsid w:val="008A4D61"/>
    <w:rsid w:val="008B5A86"/>
    <w:rsid w:val="008D16DD"/>
    <w:rsid w:val="008D1805"/>
    <w:rsid w:val="008D6850"/>
    <w:rsid w:val="008D6F10"/>
    <w:rsid w:val="008D7E2D"/>
    <w:rsid w:val="008E7A30"/>
    <w:rsid w:val="008F23B3"/>
    <w:rsid w:val="008F71EC"/>
    <w:rsid w:val="00901689"/>
    <w:rsid w:val="00901B33"/>
    <w:rsid w:val="009053ED"/>
    <w:rsid w:val="009123CC"/>
    <w:rsid w:val="009129A2"/>
    <w:rsid w:val="00917926"/>
    <w:rsid w:val="00917A97"/>
    <w:rsid w:val="0092188A"/>
    <w:rsid w:val="00962C99"/>
    <w:rsid w:val="009734AA"/>
    <w:rsid w:val="00973E2D"/>
    <w:rsid w:val="00986AC1"/>
    <w:rsid w:val="0098707C"/>
    <w:rsid w:val="0098755F"/>
    <w:rsid w:val="00997D26"/>
    <w:rsid w:val="009A59A0"/>
    <w:rsid w:val="009B001C"/>
    <w:rsid w:val="009B1BCA"/>
    <w:rsid w:val="009C6CE3"/>
    <w:rsid w:val="009C6F01"/>
    <w:rsid w:val="009C723E"/>
    <w:rsid w:val="009D5CD0"/>
    <w:rsid w:val="009E1570"/>
    <w:rsid w:val="009E651B"/>
    <w:rsid w:val="009E75EF"/>
    <w:rsid w:val="00A0776C"/>
    <w:rsid w:val="00A15E8C"/>
    <w:rsid w:val="00A24A39"/>
    <w:rsid w:val="00A30A7D"/>
    <w:rsid w:val="00A365EA"/>
    <w:rsid w:val="00A44206"/>
    <w:rsid w:val="00A5651A"/>
    <w:rsid w:val="00A6023A"/>
    <w:rsid w:val="00A71D97"/>
    <w:rsid w:val="00A73B00"/>
    <w:rsid w:val="00A8690A"/>
    <w:rsid w:val="00A95F9E"/>
    <w:rsid w:val="00A97F43"/>
    <w:rsid w:val="00AB00D4"/>
    <w:rsid w:val="00AC65BC"/>
    <w:rsid w:val="00AD53A6"/>
    <w:rsid w:val="00AD63E8"/>
    <w:rsid w:val="00AD6EB9"/>
    <w:rsid w:val="00AE2E16"/>
    <w:rsid w:val="00AF3457"/>
    <w:rsid w:val="00B04F17"/>
    <w:rsid w:val="00B04F44"/>
    <w:rsid w:val="00B055C1"/>
    <w:rsid w:val="00B13214"/>
    <w:rsid w:val="00B13682"/>
    <w:rsid w:val="00B15A35"/>
    <w:rsid w:val="00B15DBA"/>
    <w:rsid w:val="00B17DB5"/>
    <w:rsid w:val="00B23F0C"/>
    <w:rsid w:val="00B322A8"/>
    <w:rsid w:val="00B33F68"/>
    <w:rsid w:val="00B35095"/>
    <w:rsid w:val="00B42F25"/>
    <w:rsid w:val="00B574A4"/>
    <w:rsid w:val="00B6501F"/>
    <w:rsid w:val="00B74901"/>
    <w:rsid w:val="00B82ADC"/>
    <w:rsid w:val="00B973F4"/>
    <w:rsid w:val="00BB25E3"/>
    <w:rsid w:val="00BC5937"/>
    <w:rsid w:val="00BD38A0"/>
    <w:rsid w:val="00BE4106"/>
    <w:rsid w:val="00BE5744"/>
    <w:rsid w:val="00BE6707"/>
    <w:rsid w:val="00C05EB0"/>
    <w:rsid w:val="00C16578"/>
    <w:rsid w:val="00C203F3"/>
    <w:rsid w:val="00C26E24"/>
    <w:rsid w:val="00C30E25"/>
    <w:rsid w:val="00C56C8E"/>
    <w:rsid w:val="00C70694"/>
    <w:rsid w:val="00C73795"/>
    <w:rsid w:val="00C74DC6"/>
    <w:rsid w:val="00C80C33"/>
    <w:rsid w:val="00C934F4"/>
    <w:rsid w:val="00CB7012"/>
    <w:rsid w:val="00CC6444"/>
    <w:rsid w:val="00CD47D4"/>
    <w:rsid w:val="00CD6D61"/>
    <w:rsid w:val="00CE00DC"/>
    <w:rsid w:val="00CE26CE"/>
    <w:rsid w:val="00D058C1"/>
    <w:rsid w:val="00D1146A"/>
    <w:rsid w:val="00D22782"/>
    <w:rsid w:val="00D24E93"/>
    <w:rsid w:val="00D410D0"/>
    <w:rsid w:val="00D427C5"/>
    <w:rsid w:val="00D4717A"/>
    <w:rsid w:val="00D55FEA"/>
    <w:rsid w:val="00D6011A"/>
    <w:rsid w:val="00D64285"/>
    <w:rsid w:val="00D655D4"/>
    <w:rsid w:val="00D7486F"/>
    <w:rsid w:val="00D8434F"/>
    <w:rsid w:val="00D92FD2"/>
    <w:rsid w:val="00D96496"/>
    <w:rsid w:val="00DA4838"/>
    <w:rsid w:val="00DB57B2"/>
    <w:rsid w:val="00DC5BE1"/>
    <w:rsid w:val="00DC5F7B"/>
    <w:rsid w:val="00DC6132"/>
    <w:rsid w:val="00DE4843"/>
    <w:rsid w:val="00E004FE"/>
    <w:rsid w:val="00E00641"/>
    <w:rsid w:val="00E13ECC"/>
    <w:rsid w:val="00E216CA"/>
    <w:rsid w:val="00E22008"/>
    <w:rsid w:val="00E33522"/>
    <w:rsid w:val="00E369DD"/>
    <w:rsid w:val="00E41CDC"/>
    <w:rsid w:val="00E45A3C"/>
    <w:rsid w:val="00E5179B"/>
    <w:rsid w:val="00E51AD7"/>
    <w:rsid w:val="00E550DE"/>
    <w:rsid w:val="00E5588A"/>
    <w:rsid w:val="00E6440D"/>
    <w:rsid w:val="00E644D4"/>
    <w:rsid w:val="00E66562"/>
    <w:rsid w:val="00E6683A"/>
    <w:rsid w:val="00E67AED"/>
    <w:rsid w:val="00E84455"/>
    <w:rsid w:val="00EB0E62"/>
    <w:rsid w:val="00EC01BA"/>
    <w:rsid w:val="00ED26EF"/>
    <w:rsid w:val="00ED707F"/>
    <w:rsid w:val="00EE0D03"/>
    <w:rsid w:val="00EE6942"/>
    <w:rsid w:val="00EE7142"/>
    <w:rsid w:val="00EF2D3D"/>
    <w:rsid w:val="00F03F5D"/>
    <w:rsid w:val="00F12328"/>
    <w:rsid w:val="00F1279F"/>
    <w:rsid w:val="00F12DA3"/>
    <w:rsid w:val="00F155EE"/>
    <w:rsid w:val="00F34F92"/>
    <w:rsid w:val="00F36D93"/>
    <w:rsid w:val="00F534CF"/>
    <w:rsid w:val="00F536FB"/>
    <w:rsid w:val="00F55FA6"/>
    <w:rsid w:val="00F56C65"/>
    <w:rsid w:val="00F60BAD"/>
    <w:rsid w:val="00F62ED2"/>
    <w:rsid w:val="00F65968"/>
    <w:rsid w:val="00F82F64"/>
    <w:rsid w:val="00F847C6"/>
    <w:rsid w:val="00F85775"/>
    <w:rsid w:val="00F86FB3"/>
    <w:rsid w:val="00F87470"/>
    <w:rsid w:val="00F956FF"/>
    <w:rsid w:val="00F96421"/>
    <w:rsid w:val="00F97EAC"/>
    <w:rsid w:val="00FB0558"/>
    <w:rsid w:val="00FB0FE1"/>
    <w:rsid w:val="00FB232C"/>
    <w:rsid w:val="00FC3EE8"/>
    <w:rsid w:val="00FD4334"/>
    <w:rsid w:val="00FD51A6"/>
    <w:rsid w:val="00FE2546"/>
    <w:rsid w:val="00FE495A"/>
    <w:rsid w:val="00FE55D6"/>
    <w:rsid w:val="00FF283E"/>
    <w:rsid w:val="00FF47DD"/>
    <w:rsid w:val="00FF7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376A6"/>
  <w15:chartTrackingRefBased/>
  <w15:docId w15:val="{04EE9A89-EE9B-456D-B9DA-C0C38011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57B2"/>
    <w:pPr>
      <w:spacing w:line="480" w:lineRule="auto"/>
      <w:ind w:firstLine="720"/>
    </w:pPr>
    <w:rPr>
      <w:rFonts w:ascii="Arial" w:eastAsia="Calibri" w:hAnsi="Arial" w:cs="Calibri"/>
    </w:rPr>
  </w:style>
  <w:style w:type="paragraph" w:styleId="Heading1">
    <w:name w:val="heading 1"/>
    <w:basedOn w:val="Normal"/>
    <w:next w:val="Normal"/>
    <w:link w:val="Heading1Char"/>
    <w:uiPriority w:val="9"/>
    <w:qFormat/>
    <w:rsid w:val="00CD47D4"/>
    <w:pPr>
      <w:keepNext/>
      <w:keepLines/>
      <w:pageBreakBefore/>
      <w:spacing w:before="120" w:after="0"/>
      <w:ind w:firstLine="0"/>
      <w:contextualSpacing/>
      <w:outlineLvl w:val="0"/>
    </w:pPr>
    <w:rPr>
      <w:rFonts w:asciiTheme="majorHAnsi" w:eastAsia="Times New Roman" w:hAnsiTheme="majorHAnsi" w:cstheme="majorBidi"/>
      <w:color w:val="2E74B5" w:themeColor="accent1" w:themeShade="BF"/>
      <w:sz w:val="32"/>
      <w:szCs w:val="32"/>
    </w:rPr>
  </w:style>
  <w:style w:type="paragraph" w:styleId="Heading2">
    <w:name w:val="heading 2"/>
    <w:basedOn w:val="Sub-header2"/>
    <w:next w:val="Normal"/>
    <w:link w:val="Heading2Char"/>
    <w:uiPriority w:val="9"/>
    <w:unhideWhenUsed/>
    <w:qFormat/>
    <w:rsid w:val="00CD47D4"/>
    <w:pPr>
      <w:spacing w:before="240"/>
      <w:contextualSpacing/>
      <w:outlineLvl w:val="1"/>
    </w:pPr>
  </w:style>
  <w:style w:type="paragraph" w:styleId="Heading3">
    <w:name w:val="heading 3"/>
    <w:basedOn w:val="Normal"/>
    <w:next w:val="Normal"/>
    <w:link w:val="Heading3Char"/>
    <w:uiPriority w:val="9"/>
    <w:semiHidden/>
    <w:unhideWhenUsed/>
    <w:qFormat/>
    <w:rsid w:val="005906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7D4"/>
    <w:rPr>
      <w:rFonts w:asciiTheme="majorHAnsi" w:eastAsia="Times New Roman"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47D4"/>
    <w:rPr>
      <w:b/>
      <w:i/>
    </w:rPr>
  </w:style>
  <w:style w:type="character" w:styleId="CommentReference">
    <w:name w:val="annotation reference"/>
    <w:basedOn w:val="DefaultParagraphFont"/>
    <w:uiPriority w:val="99"/>
    <w:semiHidden/>
    <w:unhideWhenUsed/>
    <w:rsid w:val="00CD47D4"/>
    <w:rPr>
      <w:sz w:val="16"/>
      <w:szCs w:val="16"/>
    </w:rPr>
  </w:style>
  <w:style w:type="paragraph" w:styleId="CommentText">
    <w:name w:val="annotation text"/>
    <w:basedOn w:val="Normal"/>
    <w:link w:val="CommentTextChar"/>
    <w:uiPriority w:val="99"/>
    <w:semiHidden/>
    <w:unhideWhenUsed/>
    <w:rsid w:val="00CD47D4"/>
    <w:pPr>
      <w:spacing w:line="240" w:lineRule="auto"/>
    </w:pPr>
    <w:rPr>
      <w:sz w:val="20"/>
      <w:szCs w:val="20"/>
    </w:rPr>
  </w:style>
  <w:style w:type="character" w:customStyle="1" w:styleId="CommentTextChar">
    <w:name w:val="Comment Text Char"/>
    <w:basedOn w:val="DefaultParagraphFont"/>
    <w:link w:val="CommentText"/>
    <w:uiPriority w:val="99"/>
    <w:semiHidden/>
    <w:rsid w:val="00CD47D4"/>
    <w:rPr>
      <w:rFonts w:ascii="Arial" w:eastAsia="Calibri" w:hAnsi="Arial" w:cs="Calibri"/>
      <w:sz w:val="20"/>
      <w:szCs w:val="20"/>
    </w:rPr>
  </w:style>
  <w:style w:type="paragraph" w:customStyle="1" w:styleId="Normaldouble">
    <w:name w:val="Normal double"/>
    <w:basedOn w:val="Normal"/>
    <w:link w:val="NormaldoubleChar"/>
    <w:qFormat/>
    <w:rsid w:val="00CD47D4"/>
    <w:rPr>
      <w:rFonts w:asciiTheme="minorHAnsi" w:eastAsiaTheme="minorHAnsi" w:hAnsiTheme="minorHAnsi" w:cstheme="minorHAnsi"/>
    </w:rPr>
  </w:style>
  <w:style w:type="paragraph" w:customStyle="1" w:styleId="Sub-header2">
    <w:name w:val="Sub-header 2"/>
    <w:basedOn w:val="Normal"/>
    <w:link w:val="Sub-header2Char"/>
    <w:qFormat/>
    <w:rsid w:val="00CD47D4"/>
    <w:pPr>
      <w:keepNext/>
      <w:spacing w:before="360" w:after="0"/>
      <w:ind w:firstLine="0"/>
    </w:pPr>
    <w:rPr>
      <w:rFonts w:asciiTheme="minorHAnsi" w:eastAsiaTheme="minorHAnsi" w:hAnsiTheme="minorHAnsi" w:cstheme="minorBidi"/>
      <w:b/>
      <w:i/>
    </w:rPr>
  </w:style>
  <w:style w:type="character" w:customStyle="1" w:styleId="NormaldoubleChar">
    <w:name w:val="Normal double Char"/>
    <w:basedOn w:val="DefaultParagraphFont"/>
    <w:link w:val="Normaldouble"/>
    <w:rsid w:val="00CD47D4"/>
    <w:rPr>
      <w:rFonts w:cstheme="minorHAnsi"/>
    </w:rPr>
  </w:style>
  <w:style w:type="character" w:customStyle="1" w:styleId="Sub-header2Char">
    <w:name w:val="Sub-header 2 Char"/>
    <w:basedOn w:val="DefaultParagraphFont"/>
    <w:link w:val="Sub-header2"/>
    <w:rsid w:val="00CD47D4"/>
    <w:rPr>
      <w:b/>
      <w:i/>
    </w:rPr>
  </w:style>
  <w:style w:type="paragraph" w:customStyle="1" w:styleId="ThesisArial">
    <w:name w:val="Thesis Arial"/>
    <w:basedOn w:val="Normal"/>
    <w:link w:val="ThesisArialChar"/>
    <w:qFormat/>
    <w:rsid w:val="00CD47D4"/>
  </w:style>
  <w:style w:type="character" w:customStyle="1" w:styleId="ThesisArialChar">
    <w:name w:val="Thesis Arial Char"/>
    <w:link w:val="ThesisArial"/>
    <w:rsid w:val="00CD47D4"/>
    <w:rPr>
      <w:rFonts w:ascii="Arial" w:eastAsia="Calibri" w:hAnsi="Arial" w:cs="Calibri"/>
    </w:rPr>
  </w:style>
  <w:style w:type="table" w:styleId="ListTable3">
    <w:name w:val="List Table 3"/>
    <w:basedOn w:val="TableNormal"/>
    <w:uiPriority w:val="48"/>
    <w:rsid w:val="00CD47D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ibliography">
    <w:name w:val="Bibliography"/>
    <w:basedOn w:val="Normal"/>
    <w:next w:val="Normal"/>
    <w:uiPriority w:val="37"/>
    <w:unhideWhenUsed/>
    <w:rsid w:val="00CD47D4"/>
    <w:pPr>
      <w:tabs>
        <w:tab w:val="left" w:pos="384"/>
      </w:tabs>
      <w:spacing w:after="0"/>
      <w:ind w:left="384" w:hanging="384"/>
    </w:pPr>
  </w:style>
  <w:style w:type="paragraph" w:styleId="BalloonText">
    <w:name w:val="Balloon Text"/>
    <w:basedOn w:val="Normal"/>
    <w:link w:val="BalloonTextChar"/>
    <w:uiPriority w:val="99"/>
    <w:semiHidden/>
    <w:unhideWhenUsed/>
    <w:rsid w:val="00CD47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7D4"/>
    <w:rPr>
      <w:rFonts w:ascii="Segoe UI" w:eastAsia="Calibri" w:hAnsi="Segoe UI" w:cs="Segoe UI"/>
      <w:sz w:val="18"/>
      <w:szCs w:val="18"/>
    </w:rPr>
  </w:style>
  <w:style w:type="character" w:customStyle="1" w:styleId="Heading3Char">
    <w:name w:val="Heading 3 Char"/>
    <w:basedOn w:val="DefaultParagraphFont"/>
    <w:link w:val="Heading3"/>
    <w:uiPriority w:val="9"/>
    <w:semiHidden/>
    <w:rsid w:val="005906EC"/>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5906EC"/>
    <w:pPr>
      <w:spacing w:after="0" w:line="240" w:lineRule="auto"/>
    </w:pPr>
    <w:rPr>
      <w:rFonts w:ascii="Arial" w:eastAsia="Calibri" w:hAnsi="Arial" w:cs="Calibri"/>
    </w:rPr>
  </w:style>
  <w:style w:type="paragraph" w:styleId="CommentSubject">
    <w:name w:val="annotation subject"/>
    <w:basedOn w:val="CommentText"/>
    <w:next w:val="CommentText"/>
    <w:link w:val="CommentSubjectChar"/>
    <w:uiPriority w:val="99"/>
    <w:semiHidden/>
    <w:unhideWhenUsed/>
    <w:rsid w:val="005906EC"/>
    <w:rPr>
      <w:b/>
      <w:bCs/>
    </w:rPr>
  </w:style>
  <w:style w:type="character" w:customStyle="1" w:styleId="CommentSubjectChar">
    <w:name w:val="Comment Subject Char"/>
    <w:basedOn w:val="CommentTextChar"/>
    <w:link w:val="CommentSubject"/>
    <w:uiPriority w:val="99"/>
    <w:semiHidden/>
    <w:rsid w:val="005906EC"/>
    <w:rPr>
      <w:rFonts w:ascii="Arial" w:eastAsia="Calibri" w:hAnsi="Arial" w:cs="Calibri"/>
      <w:b/>
      <w:bCs/>
      <w:sz w:val="20"/>
      <w:szCs w:val="20"/>
    </w:rPr>
  </w:style>
  <w:style w:type="paragraph" w:styleId="Header">
    <w:name w:val="header"/>
    <w:basedOn w:val="Normal"/>
    <w:link w:val="HeaderChar"/>
    <w:uiPriority w:val="99"/>
    <w:unhideWhenUsed/>
    <w:rsid w:val="00590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6EC"/>
    <w:rPr>
      <w:rFonts w:ascii="Arial" w:eastAsia="Calibri" w:hAnsi="Arial" w:cs="Calibri"/>
    </w:rPr>
  </w:style>
  <w:style w:type="paragraph" w:styleId="Footer">
    <w:name w:val="footer"/>
    <w:basedOn w:val="Normal"/>
    <w:link w:val="FooterChar"/>
    <w:uiPriority w:val="99"/>
    <w:unhideWhenUsed/>
    <w:rsid w:val="00590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6EC"/>
    <w:rPr>
      <w:rFonts w:ascii="Arial" w:eastAsia="Calibri" w:hAnsi="Arial" w:cs="Calibri"/>
    </w:rPr>
  </w:style>
  <w:style w:type="paragraph" w:styleId="ListParagraph">
    <w:name w:val="List Paragraph"/>
    <w:basedOn w:val="Normal"/>
    <w:uiPriority w:val="34"/>
    <w:qFormat/>
    <w:rsid w:val="003E5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CC6F4-8DC6-44B7-98BF-950D1099B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19831</Words>
  <Characters>113038</Characters>
  <Application>Microsoft Office Word</Application>
  <DocSecurity>0</DocSecurity>
  <Lines>941</Lines>
  <Paragraphs>265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  </vt:lpstr>
      <vt:lpstr>    Alcohol &amp; binge drinking</vt:lpstr>
      <vt:lpstr>    Corticotropin-releasing factor system</vt:lpstr>
      <vt:lpstr>    CeA, CRF, and Alcohol</vt:lpstr>
      <vt:lpstr>Materials and Methods  </vt:lpstr>
      <vt:lpstr>    Animals</vt:lpstr>
      <vt:lpstr>    Optical-Fiber-Coupled Microelectrode arrays (OptoArrays)</vt:lpstr>
    </vt:vector>
  </TitlesOfParts>
  <Company>University of Maryland School of Medicine</Company>
  <LinksUpToDate>false</LinksUpToDate>
  <CharactersWithSpaces>132604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Irving</dc:creator>
  <cp:keywords/>
  <dc:description/>
  <cp:lastModifiedBy>James Irving</cp:lastModifiedBy>
  <cp:revision>2</cp:revision>
  <cp:lastPrinted>2018-08-08T20:53:00Z</cp:lastPrinted>
  <dcterms:created xsi:type="dcterms:W3CDTF">2018-09-04T06:30:00Z</dcterms:created>
  <dcterms:modified xsi:type="dcterms:W3CDTF">2018-09-04T06:30:00Z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zotero-version="5.0.48"&gt;&lt;session id="bWx21blw"/&gt;&lt;style id="http://www.zotero.org/styles/neuropsychopharmacology"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